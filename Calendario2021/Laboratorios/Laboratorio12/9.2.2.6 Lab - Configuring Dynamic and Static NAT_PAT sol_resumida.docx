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32081BF2" w:rsidR="00F77EF9" w:rsidDel="00A03F5E" w:rsidRDefault="002D6C2A" w:rsidP="00BC0A29">
      <w:pPr>
        <w:pStyle w:val="LabTitle"/>
        <w:rPr>
          <w:del w:id="0" w:author="Lizethe Pérez Fuertes" w:date="2021-05-10T09:58:00Z"/>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del w:id="1" w:author="Lizethe Pérez Fuertes" w:date="2021-05-10T09:58:00Z">
        <w:r w:rsidR="00D84BDA" w:rsidRPr="00FD4A68" w:rsidDel="00A03F5E">
          <w:rPr>
            <w:rStyle w:val="LabTitleInstVersred"/>
          </w:rPr>
          <w:delText>(Instructor Version</w:delText>
        </w:r>
        <w:r w:rsidR="00F77EF9" w:rsidDel="00A03F5E">
          <w:rPr>
            <w:rStyle w:val="LabTitleInstVersred"/>
          </w:rPr>
          <w:delText xml:space="preserve"> – Optional Lab)</w:delText>
        </w:r>
      </w:del>
    </w:p>
    <w:p w14:paraId="334D4E50" w14:textId="3DC4224D" w:rsidR="004D36D7" w:rsidRPr="00FD4A68" w:rsidDel="00A03F5E" w:rsidRDefault="00F77EF9">
      <w:pPr>
        <w:pStyle w:val="LabTitle"/>
        <w:rPr>
          <w:del w:id="2" w:author="Lizethe Pérez Fuertes" w:date="2021-05-10T09:58:00Z"/>
          <w:rStyle w:val="LabTitleInstVersred"/>
          <w:color w:val="auto"/>
        </w:rPr>
        <w:pPrChange w:id="3" w:author="Lizethe Pérez Fuertes" w:date="2021-05-10T09:58:00Z">
          <w:pPr>
            <w:pStyle w:val="InstNoteRed"/>
          </w:pPr>
        </w:pPrChange>
      </w:pPr>
      <w:del w:id="4" w:author="Lizethe Pérez Fuertes" w:date="2021-05-10T09:58:00Z">
        <w:r w:rsidDel="00A03F5E">
          <w:delText>Instructor Note: Red font color or gray highlights indicate text that appears in the instructor copy only. Optional activities are designed to enhance understanding and/or to provide additional practice.</w:delText>
        </w:r>
      </w:del>
    </w:p>
    <w:p w14:paraId="3A967476" w14:textId="77777777" w:rsidR="00A03F5E" w:rsidRDefault="00A03F5E" w:rsidP="00A03F5E">
      <w:pPr>
        <w:pStyle w:val="LabTitle"/>
        <w:rPr>
          <w:ins w:id="5" w:author="Lizethe Pérez Fuertes" w:date="2021-05-10T09:58:00Z"/>
        </w:rPr>
      </w:pPr>
    </w:p>
    <w:p w14:paraId="37C21F6A" w14:textId="2864B592" w:rsidR="003C6BCA" w:rsidRDefault="001E38E0">
      <w:pPr>
        <w:pStyle w:val="LabTitle"/>
        <w:pPrChange w:id="6" w:author="Lizethe Pérez Fuertes" w:date="2021-05-10T09:58:00Z">
          <w:pPr>
            <w:pStyle w:val="LabSection"/>
          </w:pPr>
        </w:pPrChange>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Style w:val="TableNormal"/>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CB5120" w14:paraId="36FB31CE" w14:textId="77777777" w:rsidTr="00CB5120">
        <w:trPr>
          <w:trHeight w:hRule="exact" w:val="524"/>
          <w:jc w:val="center"/>
          <w:ins w:id="7" w:author="Lizethe Pérez Fuertes" w:date="2021-05-10T09:59:00Z"/>
        </w:trPr>
        <w:tc>
          <w:tcPr>
            <w:tcW w:w="2756" w:type="dxa"/>
            <w:shd w:val="clear" w:color="auto" w:fill="DBE4F0"/>
          </w:tcPr>
          <w:p w14:paraId="76D50031" w14:textId="77777777" w:rsidR="00CB5120" w:rsidRDefault="00CB5120" w:rsidP="00CB5120">
            <w:pPr>
              <w:pStyle w:val="TableParagraph"/>
              <w:spacing w:before="106"/>
              <w:ind w:left="589"/>
              <w:rPr>
                <w:ins w:id="8" w:author="Lizethe Pérez Fuertes" w:date="2021-05-10T09:59:00Z"/>
                <w:rFonts w:ascii="Arial" w:eastAsia="Arial" w:hAnsi="Arial" w:cs="Arial"/>
                <w:sz w:val="20"/>
                <w:szCs w:val="20"/>
              </w:rPr>
            </w:pPr>
            <w:ins w:id="9" w:author="Lizethe Pérez Fuertes" w:date="2021-05-10T09:59:00Z">
              <w:r>
                <w:rPr>
                  <w:rFonts w:ascii="Arial"/>
                  <w:b/>
                  <w:sz w:val="20"/>
                </w:rPr>
                <w:t xml:space="preserve">         Device</w:t>
              </w:r>
            </w:ins>
          </w:p>
        </w:tc>
        <w:tc>
          <w:tcPr>
            <w:tcW w:w="1619" w:type="dxa"/>
            <w:shd w:val="clear" w:color="auto" w:fill="DBE4F0"/>
          </w:tcPr>
          <w:p w14:paraId="6475475E" w14:textId="77777777" w:rsidR="00CB5120" w:rsidRDefault="00CB5120" w:rsidP="00CB5120">
            <w:pPr>
              <w:pStyle w:val="TableParagraph"/>
              <w:spacing w:before="106"/>
              <w:ind w:left="299"/>
              <w:rPr>
                <w:ins w:id="10" w:author="Lizethe Pérez Fuertes" w:date="2021-05-10T09:59:00Z"/>
                <w:rFonts w:ascii="Arial" w:eastAsia="Arial" w:hAnsi="Arial" w:cs="Arial"/>
                <w:sz w:val="20"/>
                <w:szCs w:val="20"/>
              </w:rPr>
            </w:pPr>
            <w:ins w:id="11" w:author="Lizethe Pérez Fuertes" w:date="2021-05-10T09:59:00Z">
              <w:r>
                <w:rPr>
                  <w:rFonts w:ascii="Arial"/>
                  <w:b/>
                  <w:spacing w:val="-1"/>
                  <w:sz w:val="20"/>
                </w:rPr>
                <w:t xml:space="preserve">  Interface</w:t>
              </w:r>
            </w:ins>
          </w:p>
        </w:tc>
        <w:tc>
          <w:tcPr>
            <w:tcW w:w="1712" w:type="dxa"/>
            <w:shd w:val="clear" w:color="auto" w:fill="DBE4F0"/>
          </w:tcPr>
          <w:p w14:paraId="023FCCD3" w14:textId="77777777" w:rsidR="00CB5120" w:rsidRDefault="00CB5120" w:rsidP="00CB5120">
            <w:pPr>
              <w:pStyle w:val="TableParagraph"/>
              <w:spacing w:before="106"/>
              <w:ind w:left="330"/>
              <w:rPr>
                <w:ins w:id="12" w:author="Lizethe Pérez Fuertes" w:date="2021-05-10T09:59:00Z"/>
                <w:rFonts w:ascii="Arial" w:eastAsia="Arial" w:hAnsi="Arial" w:cs="Arial"/>
                <w:sz w:val="20"/>
                <w:szCs w:val="20"/>
              </w:rPr>
            </w:pPr>
            <w:ins w:id="13" w:author="Lizethe Pérez Fuertes" w:date="2021-05-10T09:59:00Z">
              <w:r>
                <w:rPr>
                  <w:rFonts w:ascii="Arial"/>
                  <w:b/>
                  <w:sz w:val="20"/>
                </w:rPr>
                <w:t>IP</w:t>
              </w:r>
              <w:r>
                <w:rPr>
                  <w:rFonts w:ascii="Arial"/>
                  <w:b/>
                  <w:spacing w:val="-7"/>
                  <w:sz w:val="20"/>
                </w:rPr>
                <w:t xml:space="preserve"> </w:t>
              </w:r>
              <w:r>
                <w:rPr>
                  <w:rFonts w:ascii="Arial"/>
                  <w:b/>
                  <w:spacing w:val="-1"/>
                  <w:sz w:val="20"/>
                </w:rPr>
                <w:t>Address</w:t>
              </w:r>
            </w:ins>
          </w:p>
        </w:tc>
        <w:tc>
          <w:tcPr>
            <w:tcW w:w="2134" w:type="dxa"/>
            <w:shd w:val="clear" w:color="auto" w:fill="DBE4F0"/>
          </w:tcPr>
          <w:p w14:paraId="64A16ECD" w14:textId="77777777" w:rsidR="00CB5120" w:rsidRDefault="00CB5120" w:rsidP="00CB5120">
            <w:pPr>
              <w:pStyle w:val="TableParagraph"/>
              <w:spacing w:before="106"/>
              <w:ind w:left="277"/>
              <w:rPr>
                <w:ins w:id="14" w:author="Lizethe Pérez Fuertes" w:date="2021-05-10T09:59:00Z"/>
                <w:rFonts w:ascii="Arial" w:eastAsia="Arial" w:hAnsi="Arial" w:cs="Arial"/>
                <w:sz w:val="20"/>
                <w:szCs w:val="20"/>
              </w:rPr>
            </w:pPr>
            <w:ins w:id="15" w:author="Lizethe Pérez Fuertes" w:date="2021-05-10T09:59:00Z">
              <w:r>
                <w:rPr>
                  <w:rFonts w:ascii="Arial"/>
                  <w:b/>
                  <w:spacing w:val="-1"/>
                  <w:sz w:val="20"/>
                </w:rPr>
                <w:t>Subnet</w:t>
              </w:r>
              <w:r>
                <w:rPr>
                  <w:rFonts w:ascii="Arial"/>
                  <w:b/>
                  <w:spacing w:val="-13"/>
                  <w:sz w:val="20"/>
                </w:rPr>
                <w:t xml:space="preserve"> </w:t>
              </w:r>
              <w:r>
                <w:rPr>
                  <w:rFonts w:ascii="Arial"/>
                  <w:b/>
                  <w:sz w:val="20"/>
                </w:rPr>
                <w:t>Mask</w:t>
              </w:r>
            </w:ins>
          </w:p>
        </w:tc>
        <w:tc>
          <w:tcPr>
            <w:tcW w:w="1906" w:type="dxa"/>
            <w:shd w:val="clear" w:color="auto" w:fill="DBE4F0"/>
          </w:tcPr>
          <w:p w14:paraId="20249880" w14:textId="77777777" w:rsidR="00CB5120" w:rsidRDefault="00CB5120" w:rsidP="00CB5120">
            <w:pPr>
              <w:pStyle w:val="TableParagraph"/>
              <w:spacing w:before="106"/>
              <w:ind w:left="116"/>
              <w:rPr>
                <w:ins w:id="16" w:author="Lizethe Pérez Fuertes" w:date="2021-05-10T09:59:00Z"/>
                <w:rFonts w:ascii="Arial" w:eastAsia="Arial" w:hAnsi="Arial" w:cs="Arial"/>
                <w:sz w:val="20"/>
                <w:szCs w:val="20"/>
              </w:rPr>
            </w:pPr>
            <w:ins w:id="17" w:author="Lizethe Pérez Fuertes" w:date="2021-05-10T09:59:00Z">
              <w:r>
                <w:rPr>
                  <w:rFonts w:ascii="Arial"/>
                  <w:b/>
                  <w:sz w:val="20"/>
                </w:rPr>
                <w:t>Default</w:t>
              </w:r>
              <w:r>
                <w:rPr>
                  <w:rFonts w:ascii="Arial"/>
                  <w:b/>
                  <w:spacing w:val="-15"/>
                  <w:sz w:val="20"/>
                </w:rPr>
                <w:t xml:space="preserve"> </w:t>
              </w:r>
              <w:r>
                <w:rPr>
                  <w:rFonts w:ascii="Arial"/>
                  <w:b/>
                  <w:sz w:val="20"/>
                </w:rPr>
                <w:t>Gateway</w:t>
              </w:r>
            </w:ins>
          </w:p>
        </w:tc>
      </w:tr>
      <w:tr w:rsidR="00CB5120" w14:paraId="2A1C62C7" w14:textId="77777777" w:rsidTr="00CB5120">
        <w:trPr>
          <w:trHeight w:hRule="exact" w:val="382"/>
          <w:jc w:val="center"/>
          <w:ins w:id="18" w:author="Lizethe Pérez Fuertes" w:date="2021-05-10T09:59:00Z"/>
        </w:trPr>
        <w:tc>
          <w:tcPr>
            <w:tcW w:w="2756" w:type="dxa"/>
            <w:vAlign w:val="center"/>
          </w:tcPr>
          <w:p w14:paraId="5DB2745D" w14:textId="77777777" w:rsidR="00CB5120" w:rsidRPr="006D5D86" w:rsidRDefault="00CB5120" w:rsidP="00CB5120">
            <w:pPr>
              <w:pStyle w:val="TableParagraph"/>
              <w:spacing w:before="70"/>
              <w:ind w:left="111"/>
              <w:jc w:val="center"/>
              <w:rPr>
                <w:ins w:id="19" w:author="Lizethe Pérez Fuertes" w:date="2021-05-10T09:59:00Z"/>
                <w:rFonts w:ascii="Arial" w:eastAsia="Arial" w:hAnsi="Arial" w:cs="Arial"/>
                <w:b/>
                <w:bCs/>
                <w:sz w:val="20"/>
                <w:szCs w:val="20"/>
              </w:rPr>
            </w:pPr>
            <w:ins w:id="20" w:author="Lizethe Pérez Fuertes" w:date="2021-05-10T09:59:00Z">
              <w:r w:rsidRPr="006D5D86">
                <w:rPr>
                  <w:rFonts w:ascii="Arial"/>
                  <w:b/>
                  <w:bCs/>
                  <w:sz w:val="20"/>
                </w:rPr>
                <w:t>Gateway</w:t>
              </w:r>
            </w:ins>
          </w:p>
        </w:tc>
        <w:tc>
          <w:tcPr>
            <w:tcW w:w="1619" w:type="dxa"/>
            <w:vAlign w:val="center"/>
          </w:tcPr>
          <w:p w14:paraId="22270D65" w14:textId="77777777" w:rsidR="00CB5120" w:rsidRPr="006D5D86" w:rsidRDefault="00CB5120" w:rsidP="00CB5120">
            <w:pPr>
              <w:pStyle w:val="TableParagraph"/>
              <w:spacing w:before="70"/>
              <w:ind w:left="111"/>
              <w:jc w:val="center"/>
              <w:rPr>
                <w:ins w:id="21" w:author="Lizethe Pérez Fuertes" w:date="2021-05-10T09:59:00Z"/>
                <w:rFonts w:ascii="Arial" w:eastAsia="Arial" w:hAnsi="Arial" w:cs="Arial"/>
                <w:b/>
                <w:bCs/>
                <w:sz w:val="20"/>
                <w:szCs w:val="20"/>
              </w:rPr>
            </w:pPr>
            <w:ins w:id="22" w:author="Lizethe Pérez Fuertes" w:date="2021-05-10T09:59:00Z">
              <w:r w:rsidRPr="006D5D86">
                <w:rPr>
                  <w:rFonts w:ascii="Arial"/>
                  <w:b/>
                  <w:bCs/>
                  <w:sz w:val="20"/>
                </w:rPr>
                <w:t>G0/1</w:t>
              </w:r>
            </w:ins>
          </w:p>
        </w:tc>
        <w:tc>
          <w:tcPr>
            <w:tcW w:w="1712" w:type="dxa"/>
            <w:vAlign w:val="center"/>
          </w:tcPr>
          <w:p w14:paraId="4F39ADF6" w14:textId="77777777" w:rsidR="00CB5120" w:rsidRDefault="00CB5120" w:rsidP="00CB5120">
            <w:pPr>
              <w:pStyle w:val="TableParagraph"/>
              <w:spacing w:before="70"/>
              <w:ind w:left="111"/>
              <w:jc w:val="center"/>
              <w:rPr>
                <w:ins w:id="23" w:author="Lizethe Pérez Fuertes" w:date="2021-05-10T09:59:00Z"/>
                <w:rFonts w:ascii="Arial" w:eastAsia="Arial" w:hAnsi="Arial" w:cs="Arial"/>
                <w:sz w:val="20"/>
                <w:szCs w:val="20"/>
              </w:rPr>
            </w:pPr>
            <w:ins w:id="24" w:author="Lizethe Pérez Fuertes" w:date="2021-05-10T09:59:00Z">
              <w:r>
                <w:rPr>
                  <w:rFonts w:ascii="Arial"/>
                  <w:sz w:val="20"/>
                </w:rPr>
                <w:t>192.168.1.1</w:t>
              </w:r>
            </w:ins>
          </w:p>
        </w:tc>
        <w:tc>
          <w:tcPr>
            <w:tcW w:w="2134" w:type="dxa"/>
            <w:vAlign w:val="center"/>
          </w:tcPr>
          <w:p w14:paraId="72D3A123" w14:textId="77777777" w:rsidR="00CB5120" w:rsidRDefault="00CB5120" w:rsidP="00CB5120">
            <w:pPr>
              <w:pStyle w:val="TableParagraph"/>
              <w:spacing w:before="70"/>
              <w:ind w:left="109"/>
              <w:jc w:val="center"/>
              <w:rPr>
                <w:ins w:id="25" w:author="Lizethe Pérez Fuertes" w:date="2021-05-10T09:59:00Z"/>
                <w:rFonts w:ascii="Arial" w:eastAsia="Arial" w:hAnsi="Arial" w:cs="Arial"/>
                <w:sz w:val="20"/>
                <w:szCs w:val="20"/>
              </w:rPr>
            </w:pPr>
            <w:ins w:id="26" w:author="Lizethe Pérez Fuertes" w:date="2021-05-10T09:59:00Z">
              <w:r>
                <w:rPr>
                  <w:rFonts w:ascii="Arial"/>
                  <w:sz w:val="20"/>
                </w:rPr>
                <w:t>255.255.255.0</w:t>
              </w:r>
            </w:ins>
          </w:p>
        </w:tc>
        <w:tc>
          <w:tcPr>
            <w:tcW w:w="1906" w:type="dxa"/>
            <w:vAlign w:val="center"/>
          </w:tcPr>
          <w:p w14:paraId="3BD9B5B3" w14:textId="77777777" w:rsidR="00CB5120" w:rsidRDefault="00CB5120" w:rsidP="00CB5120">
            <w:pPr>
              <w:pStyle w:val="TableParagraph"/>
              <w:spacing w:before="70"/>
              <w:ind w:left="109"/>
              <w:jc w:val="center"/>
              <w:rPr>
                <w:ins w:id="27" w:author="Lizethe Pérez Fuertes" w:date="2021-05-10T09:59:00Z"/>
                <w:rFonts w:ascii="Arial" w:eastAsia="Arial" w:hAnsi="Arial" w:cs="Arial"/>
                <w:sz w:val="20"/>
                <w:szCs w:val="20"/>
              </w:rPr>
            </w:pPr>
            <w:ins w:id="28" w:author="Lizethe Pérez Fuertes" w:date="2021-05-10T09:59:00Z">
              <w:r>
                <w:rPr>
                  <w:rFonts w:ascii="Arial"/>
                  <w:sz w:val="20"/>
                </w:rPr>
                <w:t>N/A</w:t>
              </w:r>
            </w:ins>
          </w:p>
        </w:tc>
      </w:tr>
      <w:tr w:rsidR="00CB5120" w14:paraId="3637EBF0" w14:textId="77777777" w:rsidTr="00CB5120">
        <w:trPr>
          <w:trHeight w:hRule="exact" w:val="384"/>
          <w:jc w:val="center"/>
          <w:ins w:id="29" w:author="Lizethe Pérez Fuertes" w:date="2021-05-10T09:59:00Z"/>
        </w:trPr>
        <w:tc>
          <w:tcPr>
            <w:tcW w:w="2756" w:type="dxa"/>
            <w:vAlign w:val="center"/>
          </w:tcPr>
          <w:p w14:paraId="1E064277" w14:textId="77777777" w:rsidR="00CB5120" w:rsidRPr="006D5D86" w:rsidRDefault="00CB5120" w:rsidP="00CB5120">
            <w:pPr>
              <w:jc w:val="center"/>
              <w:rPr>
                <w:ins w:id="30" w:author="Lizethe Pérez Fuertes" w:date="2021-05-10T09:59:00Z"/>
                <w:b/>
                <w:bCs/>
              </w:rPr>
            </w:pPr>
          </w:p>
        </w:tc>
        <w:tc>
          <w:tcPr>
            <w:tcW w:w="1619" w:type="dxa"/>
            <w:vAlign w:val="center"/>
          </w:tcPr>
          <w:p w14:paraId="71307E5C" w14:textId="77777777" w:rsidR="00CB5120" w:rsidRPr="006D5D86" w:rsidRDefault="00CB5120" w:rsidP="00CB5120">
            <w:pPr>
              <w:pStyle w:val="TableParagraph"/>
              <w:spacing w:before="70"/>
              <w:ind w:left="111"/>
              <w:jc w:val="center"/>
              <w:rPr>
                <w:ins w:id="31" w:author="Lizethe Pérez Fuertes" w:date="2021-05-10T09:59:00Z"/>
                <w:rFonts w:ascii="Arial" w:eastAsia="Arial" w:hAnsi="Arial" w:cs="Arial"/>
                <w:b/>
                <w:bCs/>
                <w:sz w:val="20"/>
                <w:szCs w:val="20"/>
              </w:rPr>
            </w:pPr>
            <w:ins w:id="32" w:author="Lizethe Pérez Fuertes" w:date="2021-05-10T09:59:00Z">
              <w:r w:rsidRPr="006D5D86">
                <w:rPr>
                  <w:rFonts w:ascii="Arial"/>
                  <w:b/>
                  <w:bCs/>
                  <w:sz w:val="20"/>
                </w:rPr>
                <w:t>S0/1/1</w:t>
              </w:r>
            </w:ins>
          </w:p>
        </w:tc>
        <w:tc>
          <w:tcPr>
            <w:tcW w:w="1712" w:type="dxa"/>
            <w:vAlign w:val="center"/>
          </w:tcPr>
          <w:p w14:paraId="6C6C72ED" w14:textId="77777777" w:rsidR="00CB5120" w:rsidRDefault="00CB5120" w:rsidP="00CB5120">
            <w:pPr>
              <w:pStyle w:val="TableParagraph"/>
              <w:spacing w:before="70"/>
              <w:ind w:left="111"/>
              <w:jc w:val="center"/>
              <w:rPr>
                <w:ins w:id="33" w:author="Lizethe Pérez Fuertes" w:date="2021-05-10T09:59:00Z"/>
                <w:rFonts w:ascii="Arial" w:eastAsia="Arial" w:hAnsi="Arial" w:cs="Arial"/>
                <w:sz w:val="20"/>
                <w:szCs w:val="20"/>
              </w:rPr>
            </w:pPr>
            <w:ins w:id="34" w:author="Lizethe Pérez Fuertes" w:date="2021-05-10T09:59:00Z">
              <w:r>
                <w:rPr>
                  <w:rFonts w:ascii="Arial"/>
                  <w:sz w:val="20"/>
                </w:rPr>
                <w:t>209.165.201.18</w:t>
              </w:r>
            </w:ins>
          </w:p>
        </w:tc>
        <w:tc>
          <w:tcPr>
            <w:tcW w:w="2134" w:type="dxa"/>
            <w:vAlign w:val="center"/>
          </w:tcPr>
          <w:p w14:paraId="1781D055" w14:textId="77777777" w:rsidR="00CB5120" w:rsidRDefault="00CB5120" w:rsidP="00CB5120">
            <w:pPr>
              <w:pStyle w:val="TableParagraph"/>
              <w:spacing w:before="70"/>
              <w:ind w:left="109"/>
              <w:jc w:val="center"/>
              <w:rPr>
                <w:ins w:id="35" w:author="Lizethe Pérez Fuertes" w:date="2021-05-10T09:59:00Z"/>
                <w:rFonts w:ascii="Arial" w:eastAsia="Arial" w:hAnsi="Arial" w:cs="Arial"/>
                <w:sz w:val="20"/>
                <w:szCs w:val="20"/>
              </w:rPr>
            </w:pPr>
            <w:ins w:id="36" w:author="Lizethe Pérez Fuertes" w:date="2021-05-10T09:59:00Z">
              <w:r>
                <w:rPr>
                  <w:rFonts w:ascii="Arial"/>
                  <w:sz w:val="20"/>
                </w:rPr>
                <w:t>255.255.255.252</w:t>
              </w:r>
            </w:ins>
          </w:p>
        </w:tc>
        <w:tc>
          <w:tcPr>
            <w:tcW w:w="1906" w:type="dxa"/>
            <w:vAlign w:val="center"/>
          </w:tcPr>
          <w:p w14:paraId="6A220573" w14:textId="77777777" w:rsidR="00CB5120" w:rsidRDefault="00CB5120" w:rsidP="00CB5120">
            <w:pPr>
              <w:pStyle w:val="TableParagraph"/>
              <w:spacing w:before="70"/>
              <w:ind w:left="109"/>
              <w:jc w:val="center"/>
              <w:rPr>
                <w:ins w:id="37" w:author="Lizethe Pérez Fuertes" w:date="2021-05-10T09:59:00Z"/>
                <w:rFonts w:ascii="Arial" w:eastAsia="Arial" w:hAnsi="Arial" w:cs="Arial"/>
                <w:sz w:val="20"/>
                <w:szCs w:val="20"/>
              </w:rPr>
            </w:pPr>
            <w:ins w:id="38" w:author="Lizethe Pérez Fuertes" w:date="2021-05-10T09:59:00Z">
              <w:r>
                <w:rPr>
                  <w:rFonts w:ascii="Arial"/>
                  <w:sz w:val="20"/>
                </w:rPr>
                <w:t>N/A</w:t>
              </w:r>
            </w:ins>
          </w:p>
        </w:tc>
      </w:tr>
      <w:tr w:rsidR="00CB5120" w14:paraId="3D85F862" w14:textId="77777777" w:rsidTr="00CB5120">
        <w:trPr>
          <w:trHeight w:hRule="exact" w:val="382"/>
          <w:jc w:val="center"/>
          <w:ins w:id="39" w:author="Lizethe Pérez Fuertes" w:date="2021-05-10T09:59:00Z"/>
        </w:trPr>
        <w:tc>
          <w:tcPr>
            <w:tcW w:w="2756" w:type="dxa"/>
            <w:vAlign w:val="center"/>
          </w:tcPr>
          <w:p w14:paraId="1A6323E4" w14:textId="77777777" w:rsidR="00CB5120" w:rsidRPr="006D5D86" w:rsidRDefault="00CB5120" w:rsidP="00CB5120">
            <w:pPr>
              <w:pStyle w:val="TableParagraph"/>
              <w:spacing w:before="70"/>
              <w:ind w:left="111"/>
              <w:jc w:val="center"/>
              <w:rPr>
                <w:ins w:id="40" w:author="Lizethe Pérez Fuertes" w:date="2021-05-10T09:59:00Z"/>
                <w:rFonts w:ascii="Arial" w:eastAsia="Arial" w:hAnsi="Arial" w:cs="Arial"/>
                <w:b/>
                <w:bCs/>
                <w:sz w:val="20"/>
                <w:szCs w:val="20"/>
              </w:rPr>
            </w:pPr>
            <w:ins w:id="41" w:author="Lizethe Pérez Fuertes" w:date="2021-05-10T09:59:00Z">
              <w:r w:rsidRPr="006D5D86">
                <w:rPr>
                  <w:rFonts w:ascii="Arial"/>
                  <w:b/>
                  <w:bCs/>
                  <w:spacing w:val="-1"/>
                  <w:sz w:val="20"/>
                </w:rPr>
                <w:t>ISP</w:t>
              </w:r>
            </w:ins>
          </w:p>
        </w:tc>
        <w:tc>
          <w:tcPr>
            <w:tcW w:w="1619" w:type="dxa"/>
            <w:vAlign w:val="center"/>
          </w:tcPr>
          <w:p w14:paraId="6864A32A" w14:textId="77777777" w:rsidR="00CB5120" w:rsidRPr="006D5D86" w:rsidRDefault="00CB5120" w:rsidP="00CB5120">
            <w:pPr>
              <w:pStyle w:val="TableParagraph"/>
              <w:spacing w:before="70"/>
              <w:ind w:left="111"/>
              <w:jc w:val="center"/>
              <w:rPr>
                <w:ins w:id="42" w:author="Lizethe Pérez Fuertes" w:date="2021-05-10T09:59:00Z"/>
                <w:rFonts w:ascii="Arial" w:eastAsia="Arial" w:hAnsi="Arial" w:cs="Arial"/>
                <w:b/>
                <w:bCs/>
                <w:sz w:val="20"/>
                <w:szCs w:val="20"/>
              </w:rPr>
            </w:pPr>
            <w:ins w:id="43" w:author="Lizethe Pérez Fuertes" w:date="2021-05-10T09:59:00Z">
              <w:r w:rsidRPr="006D5D86">
                <w:rPr>
                  <w:rFonts w:ascii="Arial"/>
                  <w:b/>
                  <w:bCs/>
                  <w:sz w:val="20"/>
                </w:rPr>
                <w:t>S0/1/0</w:t>
              </w:r>
              <w:r w:rsidRPr="006D5D86">
                <w:rPr>
                  <w:rFonts w:ascii="Arial"/>
                  <w:b/>
                  <w:bCs/>
                  <w:spacing w:val="-13"/>
                  <w:sz w:val="20"/>
                </w:rPr>
                <w:t xml:space="preserve"> </w:t>
              </w:r>
              <w:r w:rsidRPr="006D5D86">
                <w:rPr>
                  <w:rFonts w:ascii="Arial"/>
                  <w:b/>
                  <w:bCs/>
                  <w:sz w:val="20"/>
                </w:rPr>
                <w:t>(DCE)</w:t>
              </w:r>
            </w:ins>
          </w:p>
        </w:tc>
        <w:tc>
          <w:tcPr>
            <w:tcW w:w="1712" w:type="dxa"/>
            <w:vAlign w:val="center"/>
          </w:tcPr>
          <w:p w14:paraId="77D46B14" w14:textId="77777777" w:rsidR="00CB5120" w:rsidRDefault="00CB5120" w:rsidP="00CB5120">
            <w:pPr>
              <w:pStyle w:val="TableParagraph"/>
              <w:spacing w:before="70"/>
              <w:ind w:left="111"/>
              <w:jc w:val="center"/>
              <w:rPr>
                <w:ins w:id="44" w:author="Lizethe Pérez Fuertes" w:date="2021-05-10T09:59:00Z"/>
                <w:rFonts w:ascii="Arial" w:eastAsia="Arial" w:hAnsi="Arial" w:cs="Arial"/>
                <w:sz w:val="20"/>
                <w:szCs w:val="20"/>
              </w:rPr>
            </w:pPr>
            <w:ins w:id="45" w:author="Lizethe Pérez Fuertes" w:date="2021-05-10T09:59:00Z">
              <w:r>
                <w:rPr>
                  <w:rFonts w:ascii="Arial"/>
                  <w:sz w:val="20"/>
                </w:rPr>
                <w:t>209.165.201.17</w:t>
              </w:r>
            </w:ins>
          </w:p>
        </w:tc>
        <w:tc>
          <w:tcPr>
            <w:tcW w:w="2134" w:type="dxa"/>
            <w:vAlign w:val="center"/>
          </w:tcPr>
          <w:p w14:paraId="2B1CE2E4" w14:textId="77777777" w:rsidR="00CB5120" w:rsidRDefault="00CB5120" w:rsidP="00CB5120">
            <w:pPr>
              <w:pStyle w:val="TableParagraph"/>
              <w:spacing w:before="70"/>
              <w:ind w:left="109"/>
              <w:jc w:val="center"/>
              <w:rPr>
                <w:ins w:id="46" w:author="Lizethe Pérez Fuertes" w:date="2021-05-10T09:59:00Z"/>
                <w:rFonts w:ascii="Arial" w:eastAsia="Arial" w:hAnsi="Arial" w:cs="Arial"/>
                <w:sz w:val="20"/>
                <w:szCs w:val="20"/>
              </w:rPr>
            </w:pPr>
            <w:ins w:id="47" w:author="Lizethe Pérez Fuertes" w:date="2021-05-10T09:59:00Z">
              <w:r>
                <w:rPr>
                  <w:rFonts w:ascii="Arial"/>
                  <w:sz w:val="20"/>
                </w:rPr>
                <w:t>255.255.255.252</w:t>
              </w:r>
            </w:ins>
          </w:p>
        </w:tc>
        <w:tc>
          <w:tcPr>
            <w:tcW w:w="1906" w:type="dxa"/>
            <w:vAlign w:val="center"/>
          </w:tcPr>
          <w:p w14:paraId="0E390BCA" w14:textId="77777777" w:rsidR="00CB5120" w:rsidRDefault="00CB5120" w:rsidP="00CB5120">
            <w:pPr>
              <w:pStyle w:val="TableParagraph"/>
              <w:spacing w:before="70"/>
              <w:ind w:left="109"/>
              <w:jc w:val="center"/>
              <w:rPr>
                <w:ins w:id="48" w:author="Lizethe Pérez Fuertes" w:date="2021-05-10T09:59:00Z"/>
                <w:rFonts w:ascii="Arial" w:eastAsia="Arial" w:hAnsi="Arial" w:cs="Arial"/>
                <w:sz w:val="20"/>
                <w:szCs w:val="20"/>
              </w:rPr>
            </w:pPr>
            <w:ins w:id="49" w:author="Lizethe Pérez Fuertes" w:date="2021-05-10T09:59:00Z">
              <w:r>
                <w:rPr>
                  <w:rFonts w:ascii="Arial"/>
                  <w:sz w:val="20"/>
                </w:rPr>
                <w:t>N/A</w:t>
              </w:r>
            </w:ins>
          </w:p>
        </w:tc>
      </w:tr>
      <w:tr w:rsidR="00CB5120" w14:paraId="7A283DE2" w14:textId="77777777" w:rsidTr="00CB5120">
        <w:trPr>
          <w:trHeight w:hRule="exact" w:val="384"/>
          <w:jc w:val="center"/>
          <w:ins w:id="50" w:author="Lizethe Pérez Fuertes" w:date="2021-05-10T09:59:00Z"/>
        </w:trPr>
        <w:tc>
          <w:tcPr>
            <w:tcW w:w="2756" w:type="dxa"/>
            <w:vAlign w:val="center"/>
          </w:tcPr>
          <w:p w14:paraId="5796A3B0" w14:textId="77777777" w:rsidR="00CB5120" w:rsidRPr="006D5D86" w:rsidRDefault="00CB5120" w:rsidP="00CB5120">
            <w:pPr>
              <w:jc w:val="center"/>
              <w:rPr>
                <w:ins w:id="51" w:author="Lizethe Pérez Fuertes" w:date="2021-05-10T09:59:00Z"/>
                <w:b/>
                <w:bCs/>
              </w:rPr>
            </w:pPr>
          </w:p>
        </w:tc>
        <w:tc>
          <w:tcPr>
            <w:tcW w:w="1619" w:type="dxa"/>
            <w:vAlign w:val="center"/>
          </w:tcPr>
          <w:p w14:paraId="491279D8" w14:textId="77777777" w:rsidR="00CB5120" w:rsidRPr="006D5D86" w:rsidRDefault="00CB5120" w:rsidP="00CB5120">
            <w:pPr>
              <w:pStyle w:val="TableParagraph"/>
              <w:spacing w:before="70"/>
              <w:ind w:left="111"/>
              <w:jc w:val="center"/>
              <w:rPr>
                <w:ins w:id="52" w:author="Lizethe Pérez Fuertes" w:date="2021-05-10T09:59:00Z"/>
                <w:rFonts w:ascii="Arial" w:eastAsia="Arial" w:hAnsi="Arial" w:cs="Arial"/>
                <w:b/>
                <w:bCs/>
                <w:sz w:val="20"/>
                <w:szCs w:val="20"/>
              </w:rPr>
            </w:pPr>
            <w:ins w:id="53" w:author="Lizethe Pérez Fuertes" w:date="2021-05-10T09:59:00Z">
              <w:r w:rsidRPr="006D5D86">
                <w:rPr>
                  <w:rFonts w:ascii="Arial"/>
                  <w:b/>
                  <w:bCs/>
                  <w:spacing w:val="-1"/>
                  <w:sz w:val="20"/>
                </w:rPr>
                <w:t>Lo0</w:t>
              </w:r>
            </w:ins>
          </w:p>
        </w:tc>
        <w:tc>
          <w:tcPr>
            <w:tcW w:w="1712" w:type="dxa"/>
            <w:vAlign w:val="center"/>
          </w:tcPr>
          <w:p w14:paraId="64D92451" w14:textId="77777777" w:rsidR="00CB5120" w:rsidRDefault="00CB5120" w:rsidP="00CB5120">
            <w:pPr>
              <w:pStyle w:val="TableParagraph"/>
              <w:spacing w:before="70"/>
              <w:ind w:left="111"/>
              <w:jc w:val="center"/>
              <w:rPr>
                <w:ins w:id="54" w:author="Lizethe Pérez Fuertes" w:date="2021-05-10T09:59:00Z"/>
                <w:rFonts w:ascii="Arial" w:eastAsia="Arial" w:hAnsi="Arial" w:cs="Arial"/>
                <w:sz w:val="20"/>
                <w:szCs w:val="20"/>
              </w:rPr>
            </w:pPr>
            <w:ins w:id="55" w:author="Lizethe Pérez Fuertes" w:date="2021-05-10T09:59:00Z">
              <w:r>
                <w:rPr>
                  <w:rFonts w:ascii="Arial"/>
                  <w:sz w:val="20"/>
                </w:rPr>
                <w:t>192.31.7.1</w:t>
              </w:r>
            </w:ins>
          </w:p>
        </w:tc>
        <w:tc>
          <w:tcPr>
            <w:tcW w:w="2134" w:type="dxa"/>
            <w:vAlign w:val="center"/>
          </w:tcPr>
          <w:p w14:paraId="795310E3" w14:textId="77777777" w:rsidR="00CB5120" w:rsidRDefault="00CB5120" w:rsidP="00CB5120">
            <w:pPr>
              <w:pStyle w:val="TableParagraph"/>
              <w:spacing w:before="70"/>
              <w:ind w:left="109"/>
              <w:jc w:val="center"/>
              <w:rPr>
                <w:ins w:id="56" w:author="Lizethe Pérez Fuertes" w:date="2021-05-10T09:59:00Z"/>
                <w:rFonts w:ascii="Arial" w:eastAsia="Arial" w:hAnsi="Arial" w:cs="Arial"/>
                <w:sz w:val="20"/>
                <w:szCs w:val="20"/>
              </w:rPr>
            </w:pPr>
            <w:ins w:id="57" w:author="Lizethe Pérez Fuertes" w:date="2021-05-10T09:59:00Z">
              <w:r>
                <w:rPr>
                  <w:rFonts w:ascii="Arial"/>
                  <w:sz w:val="20"/>
                </w:rPr>
                <w:t>255.255.255.255</w:t>
              </w:r>
            </w:ins>
          </w:p>
        </w:tc>
        <w:tc>
          <w:tcPr>
            <w:tcW w:w="1906" w:type="dxa"/>
            <w:vAlign w:val="center"/>
          </w:tcPr>
          <w:p w14:paraId="02BBD007" w14:textId="77777777" w:rsidR="00CB5120" w:rsidRDefault="00CB5120" w:rsidP="00CB5120">
            <w:pPr>
              <w:pStyle w:val="TableParagraph"/>
              <w:spacing w:before="70"/>
              <w:ind w:left="109"/>
              <w:jc w:val="center"/>
              <w:rPr>
                <w:ins w:id="58" w:author="Lizethe Pérez Fuertes" w:date="2021-05-10T09:59:00Z"/>
                <w:rFonts w:ascii="Arial" w:eastAsia="Arial" w:hAnsi="Arial" w:cs="Arial"/>
                <w:sz w:val="20"/>
                <w:szCs w:val="20"/>
              </w:rPr>
            </w:pPr>
            <w:ins w:id="59" w:author="Lizethe Pérez Fuertes" w:date="2021-05-10T09:59:00Z">
              <w:r>
                <w:rPr>
                  <w:rFonts w:ascii="Arial"/>
                  <w:sz w:val="20"/>
                </w:rPr>
                <w:t>N/A</w:t>
              </w:r>
            </w:ins>
          </w:p>
        </w:tc>
      </w:tr>
      <w:tr w:rsidR="00CB5120" w14:paraId="0C91B149" w14:textId="77777777" w:rsidTr="00CB5120">
        <w:trPr>
          <w:trHeight w:hRule="exact" w:val="447"/>
          <w:jc w:val="center"/>
          <w:ins w:id="60" w:author="Lizethe Pérez Fuertes" w:date="2021-05-10T09:59:00Z"/>
        </w:trPr>
        <w:tc>
          <w:tcPr>
            <w:tcW w:w="2756" w:type="dxa"/>
            <w:vAlign w:val="center"/>
          </w:tcPr>
          <w:p w14:paraId="74DB00C9" w14:textId="77777777" w:rsidR="00CB5120" w:rsidRPr="006D5D86" w:rsidRDefault="00CB5120" w:rsidP="00CB5120">
            <w:pPr>
              <w:pStyle w:val="TableParagraph"/>
              <w:spacing w:before="70"/>
              <w:ind w:left="111" w:right="225"/>
              <w:jc w:val="center"/>
              <w:rPr>
                <w:ins w:id="61" w:author="Lizethe Pérez Fuertes" w:date="2021-05-10T09:59:00Z"/>
                <w:rFonts w:ascii="Arial" w:eastAsia="Arial" w:hAnsi="Arial" w:cs="Arial"/>
                <w:b/>
                <w:bCs/>
                <w:sz w:val="20"/>
                <w:szCs w:val="20"/>
              </w:rPr>
            </w:pPr>
            <w:ins w:id="62" w:author="Lizethe Pérez Fuertes" w:date="2021-05-10T09:59:00Z">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ins>
          </w:p>
        </w:tc>
        <w:tc>
          <w:tcPr>
            <w:tcW w:w="1619" w:type="dxa"/>
            <w:vAlign w:val="center"/>
          </w:tcPr>
          <w:p w14:paraId="10BA0F57" w14:textId="77777777" w:rsidR="00CB5120" w:rsidRPr="006D5D86" w:rsidRDefault="00CB5120" w:rsidP="00CB5120">
            <w:pPr>
              <w:pStyle w:val="TableParagraph"/>
              <w:ind w:left="111"/>
              <w:jc w:val="center"/>
              <w:rPr>
                <w:ins w:id="63" w:author="Lizethe Pérez Fuertes" w:date="2021-05-10T09:59:00Z"/>
                <w:rFonts w:ascii="Arial" w:eastAsia="Arial" w:hAnsi="Arial" w:cs="Arial"/>
                <w:b/>
                <w:bCs/>
                <w:sz w:val="20"/>
                <w:szCs w:val="20"/>
              </w:rPr>
            </w:pPr>
            <w:ins w:id="64" w:author="Lizethe Pérez Fuertes" w:date="2021-05-10T09:59:00Z">
              <w:r w:rsidRPr="006D5D86">
                <w:rPr>
                  <w:rFonts w:ascii="Arial"/>
                  <w:b/>
                  <w:bCs/>
                  <w:sz w:val="20"/>
                </w:rPr>
                <w:t>NIC</w:t>
              </w:r>
            </w:ins>
          </w:p>
        </w:tc>
        <w:tc>
          <w:tcPr>
            <w:tcW w:w="1712" w:type="dxa"/>
            <w:vAlign w:val="center"/>
          </w:tcPr>
          <w:p w14:paraId="4CEB3ADF" w14:textId="77777777" w:rsidR="00CB5120" w:rsidRDefault="00CB5120" w:rsidP="00CB5120">
            <w:pPr>
              <w:pStyle w:val="TableParagraph"/>
              <w:ind w:left="111"/>
              <w:jc w:val="center"/>
              <w:rPr>
                <w:ins w:id="65" w:author="Lizethe Pérez Fuertes" w:date="2021-05-10T09:59:00Z"/>
                <w:rFonts w:ascii="Arial" w:eastAsia="Arial" w:hAnsi="Arial" w:cs="Arial"/>
                <w:sz w:val="20"/>
                <w:szCs w:val="20"/>
              </w:rPr>
            </w:pPr>
            <w:ins w:id="66" w:author="Lizethe Pérez Fuertes" w:date="2021-05-10T09:59:00Z">
              <w:r>
                <w:rPr>
                  <w:rFonts w:ascii="Arial"/>
                  <w:sz w:val="20"/>
                </w:rPr>
                <w:t>192.168.1.20</w:t>
              </w:r>
            </w:ins>
          </w:p>
        </w:tc>
        <w:tc>
          <w:tcPr>
            <w:tcW w:w="2134" w:type="dxa"/>
            <w:vAlign w:val="center"/>
          </w:tcPr>
          <w:p w14:paraId="773E54AD" w14:textId="77777777" w:rsidR="00CB5120" w:rsidRDefault="00CB5120" w:rsidP="00CB5120">
            <w:pPr>
              <w:pStyle w:val="TableParagraph"/>
              <w:ind w:left="109"/>
              <w:jc w:val="center"/>
              <w:rPr>
                <w:ins w:id="67" w:author="Lizethe Pérez Fuertes" w:date="2021-05-10T09:59:00Z"/>
                <w:rFonts w:ascii="Arial" w:eastAsia="Arial" w:hAnsi="Arial" w:cs="Arial"/>
                <w:sz w:val="20"/>
                <w:szCs w:val="20"/>
              </w:rPr>
            </w:pPr>
            <w:ins w:id="68" w:author="Lizethe Pérez Fuertes" w:date="2021-05-10T09:59:00Z">
              <w:r>
                <w:rPr>
                  <w:rFonts w:ascii="Arial"/>
                  <w:sz w:val="20"/>
                </w:rPr>
                <w:t>255.255.255.0</w:t>
              </w:r>
            </w:ins>
          </w:p>
        </w:tc>
        <w:tc>
          <w:tcPr>
            <w:tcW w:w="1906" w:type="dxa"/>
            <w:vAlign w:val="center"/>
          </w:tcPr>
          <w:p w14:paraId="2D435E9E" w14:textId="77777777" w:rsidR="00CB5120" w:rsidRDefault="00CB5120" w:rsidP="00CB5120">
            <w:pPr>
              <w:pStyle w:val="TableParagraph"/>
              <w:ind w:left="109"/>
              <w:jc w:val="center"/>
              <w:rPr>
                <w:ins w:id="69" w:author="Lizethe Pérez Fuertes" w:date="2021-05-10T09:59:00Z"/>
                <w:rFonts w:ascii="Arial" w:eastAsia="Arial" w:hAnsi="Arial" w:cs="Arial"/>
                <w:sz w:val="20"/>
                <w:szCs w:val="20"/>
              </w:rPr>
            </w:pPr>
            <w:ins w:id="70" w:author="Lizethe Pérez Fuertes" w:date="2021-05-10T09:59:00Z">
              <w:r>
                <w:rPr>
                  <w:rFonts w:ascii="Arial"/>
                  <w:sz w:val="20"/>
                </w:rPr>
                <w:t>192.168.1.1</w:t>
              </w:r>
            </w:ins>
          </w:p>
        </w:tc>
      </w:tr>
      <w:tr w:rsidR="00CB5120" w14:paraId="326CDF53" w14:textId="77777777" w:rsidTr="00CB5120">
        <w:trPr>
          <w:trHeight w:hRule="exact" w:val="385"/>
          <w:jc w:val="center"/>
          <w:ins w:id="71" w:author="Lizethe Pérez Fuertes" w:date="2021-05-10T09:59:00Z"/>
        </w:trPr>
        <w:tc>
          <w:tcPr>
            <w:tcW w:w="2756" w:type="dxa"/>
            <w:vAlign w:val="center"/>
          </w:tcPr>
          <w:p w14:paraId="4C4B07D9" w14:textId="77777777" w:rsidR="00CB5120" w:rsidRPr="006D5D86" w:rsidRDefault="00CB5120" w:rsidP="00CB5120">
            <w:pPr>
              <w:pStyle w:val="TableParagraph"/>
              <w:spacing w:before="70"/>
              <w:ind w:left="111"/>
              <w:jc w:val="center"/>
              <w:rPr>
                <w:ins w:id="72" w:author="Lizethe Pérez Fuertes" w:date="2021-05-10T09:59:00Z"/>
                <w:rFonts w:ascii="Arial" w:eastAsia="Arial" w:hAnsi="Arial" w:cs="Arial"/>
                <w:b/>
                <w:bCs/>
                <w:sz w:val="20"/>
                <w:szCs w:val="20"/>
              </w:rPr>
            </w:pPr>
            <w:ins w:id="73" w:author="Lizethe Pérez Fuertes" w:date="2021-05-10T09:59:00Z">
              <w:r w:rsidRPr="006D5D86">
                <w:rPr>
                  <w:rFonts w:ascii="Arial"/>
                  <w:b/>
                  <w:bCs/>
                  <w:spacing w:val="-1"/>
                  <w:sz w:val="20"/>
                </w:rPr>
                <w:t>PC-B</w:t>
              </w:r>
            </w:ins>
          </w:p>
        </w:tc>
        <w:tc>
          <w:tcPr>
            <w:tcW w:w="1619" w:type="dxa"/>
            <w:vAlign w:val="center"/>
          </w:tcPr>
          <w:p w14:paraId="7578F0DC" w14:textId="77777777" w:rsidR="00CB5120" w:rsidRPr="006D5D86" w:rsidRDefault="00CB5120" w:rsidP="00CB5120">
            <w:pPr>
              <w:pStyle w:val="TableParagraph"/>
              <w:spacing w:before="70"/>
              <w:ind w:left="111"/>
              <w:jc w:val="center"/>
              <w:rPr>
                <w:ins w:id="74" w:author="Lizethe Pérez Fuertes" w:date="2021-05-10T09:59:00Z"/>
                <w:rFonts w:ascii="Arial" w:eastAsia="Arial" w:hAnsi="Arial" w:cs="Arial"/>
                <w:b/>
                <w:bCs/>
                <w:sz w:val="20"/>
                <w:szCs w:val="20"/>
              </w:rPr>
            </w:pPr>
            <w:ins w:id="75" w:author="Lizethe Pérez Fuertes" w:date="2021-05-10T09:59:00Z">
              <w:r w:rsidRPr="006D5D86">
                <w:rPr>
                  <w:rFonts w:ascii="Arial"/>
                  <w:b/>
                  <w:bCs/>
                  <w:sz w:val="20"/>
                </w:rPr>
                <w:t>NIC</w:t>
              </w:r>
            </w:ins>
          </w:p>
        </w:tc>
        <w:tc>
          <w:tcPr>
            <w:tcW w:w="1712" w:type="dxa"/>
            <w:vAlign w:val="center"/>
          </w:tcPr>
          <w:p w14:paraId="3BBD30BE" w14:textId="77777777" w:rsidR="00CB5120" w:rsidRDefault="00CB5120" w:rsidP="00CB5120">
            <w:pPr>
              <w:pStyle w:val="TableParagraph"/>
              <w:spacing w:before="70"/>
              <w:ind w:left="111"/>
              <w:jc w:val="center"/>
              <w:rPr>
                <w:ins w:id="76" w:author="Lizethe Pérez Fuertes" w:date="2021-05-10T09:59:00Z"/>
                <w:rFonts w:ascii="Arial" w:eastAsia="Arial" w:hAnsi="Arial" w:cs="Arial"/>
                <w:sz w:val="20"/>
                <w:szCs w:val="20"/>
              </w:rPr>
            </w:pPr>
            <w:ins w:id="77" w:author="Lizethe Pérez Fuertes" w:date="2021-05-10T09:59:00Z">
              <w:r>
                <w:rPr>
                  <w:rFonts w:ascii="Arial"/>
                  <w:sz w:val="20"/>
                </w:rPr>
                <w:t>192.168.1.21</w:t>
              </w:r>
            </w:ins>
          </w:p>
        </w:tc>
        <w:tc>
          <w:tcPr>
            <w:tcW w:w="2134" w:type="dxa"/>
            <w:vAlign w:val="center"/>
          </w:tcPr>
          <w:p w14:paraId="6403B693" w14:textId="77777777" w:rsidR="00CB5120" w:rsidRDefault="00CB5120" w:rsidP="00CB5120">
            <w:pPr>
              <w:pStyle w:val="TableParagraph"/>
              <w:spacing w:before="70"/>
              <w:ind w:left="109"/>
              <w:jc w:val="center"/>
              <w:rPr>
                <w:ins w:id="78" w:author="Lizethe Pérez Fuertes" w:date="2021-05-10T09:59:00Z"/>
                <w:rFonts w:ascii="Arial" w:eastAsia="Arial" w:hAnsi="Arial" w:cs="Arial"/>
                <w:sz w:val="20"/>
                <w:szCs w:val="20"/>
              </w:rPr>
            </w:pPr>
            <w:ins w:id="79" w:author="Lizethe Pérez Fuertes" w:date="2021-05-10T09:59:00Z">
              <w:r>
                <w:rPr>
                  <w:rFonts w:ascii="Arial"/>
                  <w:sz w:val="20"/>
                </w:rPr>
                <w:t>255.255.255.0</w:t>
              </w:r>
            </w:ins>
          </w:p>
        </w:tc>
        <w:tc>
          <w:tcPr>
            <w:tcW w:w="1906" w:type="dxa"/>
            <w:vAlign w:val="center"/>
          </w:tcPr>
          <w:p w14:paraId="7D7FFF2A" w14:textId="77777777" w:rsidR="00CB5120" w:rsidRDefault="00CB5120" w:rsidP="00CB5120">
            <w:pPr>
              <w:pStyle w:val="TableParagraph"/>
              <w:spacing w:before="70"/>
              <w:ind w:left="109"/>
              <w:jc w:val="center"/>
              <w:rPr>
                <w:ins w:id="80" w:author="Lizethe Pérez Fuertes" w:date="2021-05-10T09:59:00Z"/>
                <w:rFonts w:ascii="Arial" w:eastAsia="Arial" w:hAnsi="Arial" w:cs="Arial"/>
                <w:sz w:val="20"/>
                <w:szCs w:val="20"/>
              </w:rPr>
            </w:pPr>
            <w:ins w:id="81" w:author="Lizethe Pérez Fuertes" w:date="2021-05-10T09:59:00Z">
              <w:r>
                <w:rPr>
                  <w:rFonts w:ascii="Arial"/>
                  <w:sz w:val="20"/>
                </w:rPr>
                <w:t>192.168.1.1</w:t>
              </w:r>
            </w:ins>
          </w:p>
        </w:tc>
      </w:tr>
    </w:tbl>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Del="00CB5120" w14:paraId="49095618" w14:textId="395C0899" w:rsidTr="005B76C8">
        <w:trPr>
          <w:cantSplit/>
          <w:jc w:val="center"/>
          <w:del w:id="82" w:author="Lizethe Pérez Fuertes" w:date="2021-05-10T09:59:00Z"/>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1F459DC7" w:rsidR="00E6347B" w:rsidRPr="00E87D62" w:rsidDel="00CB5120" w:rsidRDefault="00E6347B" w:rsidP="00E87D62">
            <w:pPr>
              <w:pStyle w:val="TableHeading"/>
              <w:rPr>
                <w:del w:id="83" w:author="Lizethe Pérez Fuertes" w:date="2021-05-10T09:59:00Z"/>
              </w:rPr>
            </w:pPr>
            <w:del w:id="84" w:author="Lizethe Pérez Fuertes" w:date="2021-05-10T09:59:00Z">
              <w:r w:rsidRPr="00E87D62" w:rsidDel="00CB5120">
                <w:delText>Device</w:delText>
              </w:r>
            </w:del>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4CC2974F" w:rsidR="00E6347B" w:rsidRPr="00E87D62" w:rsidDel="00CB5120" w:rsidRDefault="00E6347B" w:rsidP="00E87D62">
            <w:pPr>
              <w:pStyle w:val="TableHeading"/>
              <w:rPr>
                <w:del w:id="85" w:author="Lizethe Pérez Fuertes" w:date="2021-05-10T09:59:00Z"/>
              </w:rPr>
            </w:pPr>
            <w:del w:id="86" w:author="Lizethe Pérez Fuertes" w:date="2021-05-10T09:59:00Z">
              <w:r w:rsidRPr="00E87D62" w:rsidDel="00CB5120">
                <w:delText>Interface</w:delText>
              </w:r>
            </w:del>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60339E7E" w:rsidR="00E6347B" w:rsidRPr="00E87D62" w:rsidDel="00CB5120" w:rsidRDefault="00E6347B" w:rsidP="00E87D62">
            <w:pPr>
              <w:pStyle w:val="TableHeading"/>
              <w:rPr>
                <w:del w:id="87" w:author="Lizethe Pérez Fuertes" w:date="2021-05-10T09:59:00Z"/>
              </w:rPr>
            </w:pPr>
            <w:del w:id="88" w:author="Lizethe Pérez Fuertes" w:date="2021-05-10T09:59:00Z">
              <w:r w:rsidRPr="00E87D62" w:rsidDel="00CB5120">
                <w:delText>IP Address</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37543E16" w:rsidR="00E6347B" w:rsidRPr="00E87D62" w:rsidDel="00CB5120" w:rsidRDefault="00E6347B" w:rsidP="00E87D62">
            <w:pPr>
              <w:pStyle w:val="TableHeading"/>
              <w:rPr>
                <w:del w:id="89" w:author="Lizethe Pérez Fuertes" w:date="2021-05-10T09:59:00Z"/>
              </w:rPr>
            </w:pPr>
            <w:del w:id="90" w:author="Lizethe Pérez Fuertes" w:date="2021-05-10T09:59:00Z">
              <w:r w:rsidRPr="00E87D62" w:rsidDel="00CB5120">
                <w:delText>Subnet Mask</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35DEA490" w:rsidR="00E6347B" w:rsidRPr="00E87D62" w:rsidDel="00CB5120" w:rsidRDefault="00E6347B" w:rsidP="00E87D62">
            <w:pPr>
              <w:pStyle w:val="TableHeading"/>
              <w:rPr>
                <w:del w:id="91" w:author="Lizethe Pérez Fuertes" w:date="2021-05-10T09:59:00Z"/>
              </w:rPr>
            </w:pPr>
            <w:del w:id="92" w:author="Lizethe Pérez Fuertes" w:date="2021-05-10T09:59:00Z">
              <w:r w:rsidRPr="00E87D62" w:rsidDel="00CB5120">
                <w:delText>Default Gateway</w:delText>
              </w:r>
            </w:del>
          </w:p>
        </w:tc>
      </w:tr>
      <w:tr w:rsidR="00E6347B" w:rsidDel="00CB5120" w14:paraId="46304234" w14:textId="12CA7B57" w:rsidTr="005B76C8">
        <w:trPr>
          <w:cantSplit/>
          <w:jc w:val="center"/>
          <w:del w:id="93" w:author="Lizethe Pérez Fuertes" w:date="2021-05-10T09:59:00Z"/>
        </w:trPr>
        <w:tc>
          <w:tcPr>
            <w:tcW w:w="1833" w:type="dxa"/>
            <w:vAlign w:val="bottom"/>
          </w:tcPr>
          <w:p w14:paraId="0638A3E6" w14:textId="1AC298B8" w:rsidR="00E6347B" w:rsidRPr="00E87D62" w:rsidDel="00CB5120" w:rsidRDefault="00E6347B" w:rsidP="00E87D62">
            <w:pPr>
              <w:pStyle w:val="TableText"/>
              <w:rPr>
                <w:del w:id="94" w:author="Lizethe Pérez Fuertes" w:date="2021-05-10T09:59:00Z"/>
              </w:rPr>
            </w:pPr>
            <w:del w:id="95" w:author="Lizethe Pérez Fuertes" w:date="2021-05-10T09:59:00Z">
              <w:r w:rsidDel="00CB5120">
                <w:delText>Gateway</w:delText>
              </w:r>
            </w:del>
          </w:p>
        </w:tc>
        <w:tc>
          <w:tcPr>
            <w:tcW w:w="1440" w:type="dxa"/>
            <w:vAlign w:val="bottom"/>
          </w:tcPr>
          <w:p w14:paraId="45F4657A" w14:textId="36699B18" w:rsidR="00E6347B" w:rsidRPr="00E87D62" w:rsidDel="00CB5120" w:rsidRDefault="00E6347B" w:rsidP="009F4C2E">
            <w:pPr>
              <w:pStyle w:val="TableText"/>
              <w:rPr>
                <w:del w:id="96" w:author="Lizethe Pérez Fuertes" w:date="2021-05-10T09:59:00Z"/>
              </w:rPr>
            </w:pPr>
            <w:del w:id="97" w:author="Lizethe Pérez Fuertes" w:date="2021-05-10T09:59:00Z">
              <w:r w:rsidDel="00CB5120">
                <w:delText>G</w:delText>
              </w:r>
              <w:r w:rsidRPr="00E87D62" w:rsidDel="00CB5120">
                <w:delText>0/1</w:delText>
              </w:r>
            </w:del>
          </w:p>
        </w:tc>
        <w:tc>
          <w:tcPr>
            <w:tcW w:w="1710" w:type="dxa"/>
            <w:vAlign w:val="bottom"/>
          </w:tcPr>
          <w:p w14:paraId="4BE5D8A1" w14:textId="0C6FAFCE" w:rsidR="00E6347B" w:rsidRPr="00E87D62" w:rsidDel="00CB5120" w:rsidRDefault="00E6347B" w:rsidP="009F4C2E">
            <w:pPr>
              <w:pStyle w:val="TableText"/>
              <w:rPr>
                <w:del w:id="98" w:author="Lizethe Pérez Fuertes" w:date="2021-05-10T09:59:00Z"/>
              </w:rPr>
            </w:pPr>
            <w:del w:id="99" w:author="Lizethe Pérez Fuertes" w:date="2021-05-10T09:59:00Z">
              <w:r w:rsidRPr="00E87D62" w:rsidDel="00CB5120">
                <w:delText>192.168.1.1</w:delText>
              </w:r>
            </w:del>
          </w:p>
        </w:tc>
        <w:tc>
          <w:tcPr>
            <w:tcW w:w="1800" w:type="dxa"/>
            <w:vAlign w:val="bottom"/>
          </w:tcPr>
          <w:p w14:paraId="4BB47420" w14:textId="33B81B46" w:rsidR="00E6347B" w:rsidRPr="00E87D62" w:rsidDel="00CB5120" w:rsidRDefault="00E6347B" w:rsidP="009F4C2E">
            <w:pPr>
              <w:pStyle w:val="TableText"/>
              <w:rPr>
                <w:del w:id="100" w:author="Lizethe Pérez Fuertes" w:date="2021-05-10T09:59:00Z"/>
              </w:rPr>
            </w:pPr>
            <w:del w:id="101" w:author="Lizethe Pérez Fuertes" w:date="2021-05-10T09:59:00Z">
              <w:r w:rsidRPr="00E87D62" w:rsidDel="00CB5120">
                <w:delText>255.255.255.0</w:delText>
              </w:r>
            </w:del>
          </w:p>
        </w:tc>
        <w:tc>
          <w:tcPr>
            <w:tcW w:w="1800" w:type="dxa"/>
            <w:vAlign w:val="bottom"/>
          </w:tcPr>
          <w:p w14:paraId="64D7CF15" w14:textId="38FB1111" w:rsidR="00E6347B" w:rsidRPr="00E87D62" w:rsidDel="00CB5120" w:rsidRDefault="00E6347B" w:rsidP="009F4C2E">
            <w:pPr>
              <w:pStyle w:val="TableText"/>
              <w:rPr>
                <w:del w:id="102" w:author="Lizethe Pérez Fuertes" w:date="2021-05-10T09:59:00Z"/>
              </w:rPr>
            </w:pPr>
            <w:del w:id="103" w:author="Lizethe Pérez Fuertes" w:date="2021-05-10T09:59:00Z">
              <w:r w:rsidRPr="00E87D62" w:rsidDel="00CB5120">
                <w:delText>N/A</w:delText>
              </w:r>
            </w:del>
          </w:p>
        </w:tc>
      </w:tr>
      <w:tr w:rsidR="00E6347B" w:rsidDel="00CB5120" w14:paraId="5B73EA2E" w14:textId="3FD1C308" w:rsidTr="005B76C8">
        <w:trPr>
          <w:cantSplit/>
          <w:jc w:val="center"/>
          <w:del w:id="104" w:author="Lizethe Pérez Fuertes" w:date="2021-05-10T09:59:00Z"/>
        </w:trPr>
        <w:tc>
          <w:tcPr>
            <w:tcW w:w="1833" w:type="dxa"/>
            <w:vAlign w:val="bottom"/>
          </w:tcPr>
          <w:p w14:paraId="44689C1B" w14:textId="7CEA7AFD" w:rsidR="00E6347B" w:rsidRPr="00E87D62" w:rsidDel="00CB5120" w:rsidRDefault="00E6347B" w:rsidP="00E87D62">
            <w:pPr>
              <w:pStyle w:val="TableText"/>
              <w:rPr>
                <w:del w:id="105" w:author="Lizethe Pérez Fuertes" w:date="2021-05-10T09:59:00Z"/>
              </w:rPr>
            </w:pPr>
          </w:p>
        </w:tc>
        <w:tc>
          <w:tcPr>
            <w:tcW w:w="1440" w:type="dxa"/>
            <w:vAlign w:val="bottom"/>
          </w:tcPr>
          <w:p w14:paraId="7C39A221" w14:textId="4A7D3991" w:rsidR="00E6347B" w:rsidRPr="00E87D62" w:rsidDel="00CB5120" w:rsidRDefault="00E6347B" w:rsidP="00E87D62">
            <w:pPr>
              <w:pStyle w:val="TableText"/>
              <w:rPr>
                <w:del w:id="106" w:author="Lizethe Pérez Fuertes" w:date="2021-05-10T09:59:00Z"/>
              </w:rPr>
            </w:pPr>
            <w:del w:id="107" w:author="Lizethe Pérez Fuertes" w:date="2021-05-10T09:59:00Z">
              <w:r w:rsidDel="00CB5120">
                <w:delText>S0/0/1</w:delText>
              </w:r>
            </w:del>
          </w:p>
        </w:tc>
        <w:tc>
          <w:tcPr>
            <w:tcW w:w="1710" w:type="dxa"/>
            <w:vAlign w:val="bottom"/>
          </w:tcPr>
          <w:p w14:paraId="4A0DC286" w14:textId="41163AAE" w:rsidR="00E6347B" w:rsidRPr="00E87D62" w:rsidDel="00CB5120" w:rsidRDefault="00E6347B" w:rsidP="00E87D62">
            <w:pPr>
              <w:pStyle w:val="TableText"/>
              <w:rPr>
                <w:del w:id="108" w:author="Lizethe Pérez Fuertes" w:date="2021-05-10T09:59:00Z"/>
              </w:rPr>
            </w:pPr>
            <w:del w:id="109" w:author="Lizethe Pérez Fuertes" w:date="2021-05-10T09:59:00Z">
              <w:r w:rsidDel="00CB5120">
                <w:delText>209.165.201.18</w:delText>
              </w:r>
            </w:del>
          </w:p>
        </w:tc>
        <w:tc>
          <w:tcPr>
            <w:tcW w:w="1800" w:type="dxa"/>
            <w:vAlign w:val="bottom"/>
          </w:tcPr>
          <w:p w14:paraId="0CEC764F" w14:textId="0CD5F83C" w:rsidR="00E6347B" w:rsidRPr="00E87D62" w:rsidDel="00CB5120" w:rsidRDefault="00E6347B" w:rsidP="00E87D62">
            <w:pPr>
              <w:pStyle w:val="TableText"/>
              <w:rPr>
                <w:del w:id="110" w:author="Lizethe Pérez Fuertes" w:date="2021-05-10T09:59:00Z"/>
              </w:rPr>
            </w:pPr>
            <w:del w:id="111" w:author="Lizethe Pérez Fuertes" w:date="2021-05-10T09:59:00Z">
              <w:r w:rsidRPr="00E87D62" w:rsidDel="00CB5120">
                <w:delText>255.255.255.252</w:delText>
              </w:r>
            </w:del>
          </w:p>
        </w:tc>
        <w:tc>
          <w:tcPr>
            <w:tcW w:w="1800" w:type="dxa"/>
            <w:vAlign w:val="bottom"/>
          </w:tcPr>
          <w:p w14:paraId="66837031" w14:textId="07A0D32B" w:rsidR="00E6347B" w:rsidRPr="00E87D62" w:rsidDel="00CB5120" w:rsidRDefault="00E6347B" w:rsidP="00E87D62">
            <w:pPr>
              <w:pStyle w:val="TableText"/>
              <w:rPr>
                <w:del w:id="112" w:author="Lizethe Pérez Fuertes" w:date="2021-05-10T09:59:00Z"/>
              </w:rPr>
            </w:pPr>
            <w:del w:id="113" w:author="Lizethe Pérez Fuertes" w:date="2021-05-10T09:59:00Z">
              <w:r w:rsidRPr="00E87D62" w:rsidDel="00CB5120">
                <w:delText>N/A</w:delText>
              </w:r>
            </w:del>
          </w:p>
        </w:tc>
      </w:tr>
      <w:tr w:rsidR="00E6347B" w:rsidDel="00CB5120" w14:paraId="7AEAE2DE" w14:textId="1398DDE4" w:rsidTr="005B76C8">
        <w:trPr>
          <w:cantSplit/>
          <w:jc w:val="center"/>
          <w:del w:id="114" w:author="Lizethe Pérez Fuertes" w:date="2021-05-10T09:59:00Z"/>
        </w:trPr>
        <w:tc>
          <w:tcPr>
            <w:tcW w:w="1833" w:type="dxa"/>
            <w:vAlign w:val="bottom"/>
          </w:tcPr>
          <w:p w14:paraId="08EBD383" w14:textId="6D33DC66" w:rsidR="00E6347B" w:rsidRPr="00E87D62" w:rsidDel="00CB5120" w:rsidRDefault="00E6347B" w:rsidP="00E87D62">
            <w:pPr>
              <w:pStyle w:val="TableText"/>
              <w:rPr>
                <w:del w:id="115" w:author="Lizethe Pérez Fuertes" w:date="2021-05-10T09:59:00Z"/>
              </w:rPr>
            </w:pPr>
            <w:del w:id="116" w:author="Lizethe Pérez Fuertes" w:date="2021-05-10T09:59:00Z">
              <w:r w:rsidDel="00CB5120">
                <w:delText>ISP</w:delText>
              </w:r>
            </w:del>
          </w:p>
        </w:tc>
        <w:tc>
          <w:tcPr>
            <w:tcW w:w="1440" w:type="dxa"/>
            <w:vAlign w:val="bottom"/>
          </w:tcPr>
          <w:p w14:paraId="5A1DF22C" w14:textId="799B34BB" w:rsidR="00E6347B" w:rsidRPr="00E87D62" w:rsidDel="00CB5120" w:rsidRDefault="00E6347B" w:rsidP="00E87D62">
            <w:pPr>
              <w:pStyle w:val="TableText"/>
              <w:rPr>
                <w:del w:id="117" w:author="Lizethe Pérez Fuertes" w:date="2021-05-10T09:59:00Z"/>
              </w:rPr>
            </w:pPr>
            <w:del w:id="118" w:author="Lizethe Pérez Fuertes" w:date="2021-05-10T09:59:00Z">
              <w:r w:rsidDel="00CB5120">
                <w:delText>S0/0/0 (DCE)</w:delText>
              </w:r>
            </w:del>
          </w:p>
        </w:tc>
        <w:tc>
          <w:tcPr>
            <w:tcW w:w="1710" w:type="dxa"/>
            <w:vAlign w:val="bottom"/>
          </w:tcPr>
          <w:p w14:paraId="49E07AEB" w14:textId="5242D78E" w:rsidR="00E6347B" w:rsidRPr="00E87D62" w:rsidDel="00CB5120" w:rsidRDefault="00E6347B" w:rsidP="00E87D62">
            <w:pPr>
              <w:pStyle w:val="TableText"/>
              <w:rPr>
                <w:del w:id="119" w:author="Lizethe Pérez Fuertes" w:date="2021-05-10T09:59:00Z"/>
              </w:rPr>
            </w:pPr>
            <w:del w:id="120" w:author="Lizethe Pérez Fuertes" w:date="2021-05-10T09:59:00Z">
              <w:r w:rsidDel="00CB5120">
                <w:delText>209.165.201.17</w:delText>
              </w:r>
            </w:del>
          </w:p>
        </w:tc>
        <w:tc>
          <w:tcPr>
            <w:tcW w:w="1800" w:type="dxa"/>
            <w:vAlign w:val="bottom"/>
          </w:tcPr>
          <w:p w14:paraId="43D869A7" w14:textId="69543288" w:rsidR="00E6347B" w:rsidRPr="00E87D62" w:rsidDel="00CB5120" w:rsidRDefault="00E6347B" w:rsidP="00E87D62">
            <w:pPr>
              <w:pStyle w:val="TableText"/>
              <w:rPr>
                <w:del w:id="121" w:author="Lizethe Pérez Fuertes" w:date="2021-05-10T09:59:00Z"/>
              </w:rPr>
            </w:pPr>
            <w:del w:id="122" w:author="Lizethe Pérez Fuertes" w:date="2021-05-10T09:59:00Z">
              <w:r w:rsidRPr="00E87D62" w:rsidDel="00CB5120">
                <w:delText>255.255.255.252</w:delText>
              </w:r>
            </w:del>
          </w:p>
        </w:tc>
        <w:tc>
          <w:tcPr>
            <w:tcW w:w="1800" w:type="dxa"/>
            <w:vAlign w:val="bottom"/>
          </w:tcPr>
          <w:p w14:paraId="605A152A" w14:textId="5E238457" w:rsidR="00E6347B" w:rsidRPr="00E87D62" w:rsidDel="00CB5120" w:rsidRDefault="00E6347B" w:rsidP="00E87D62">
            <w:pPr>
              <w:pStyle w:val="TableText"/>
              <w:rPr>
                <w:del w:id="123" w:author="Lizethe Pérez Fuertes" w:date="2021-05-10T09:59:00Z"/>
              </w:rPr>
            </w:pPr>
            <w:del w:id="124" w:author="Lizethe Pérez Fuertes" w:date="2021-05-10T09:59:00Z">
              <w:r w:rsidRPr="00E87D62" w:rsidDel="00CB5120">
                <w:delText>N/A</w:delText>
              </w:r>
            </w:del>
          </w:p>
        </w:tc>
      </w:tr>
      <w:tr w:rsidR="00E6347B" w:rsidDel="00CB5120" w14:paraId="71139ABC" w14:textId="63FF3FA9" w:rsidTr="005B76C8">
        <w:trPr>
          <w:cantSplit/>
          <w:jc w:val="center"/>
          <w:del w:id="125" w:author="Lizethe Pérez Fuertes" w:date="2021-05-10T09:59:00Z"/>
        </w:trPr>
        <w:tc>
          <w:tcPr>
            <w:tcW w:w="1833" w:type="dxa"/>
            <w:vAlign w:val="bottom"/>
          </w:tcPr>
          <w:p w14:paraId="200E4D18" w14:textId="6A8536F6" w:rsidR="00E6347B" w:rsidDel="00CB5120" w:rsidRDefault="00E6347B" w:rsidP="00E87D62">
            <w:pPr>
              <w:pStyle w:val="TableText"/>
              <w:rPr>
                <w:del w:id="126" w:author="Lizethe Pérez Fuertes" w:date="2021-05-10T09:59:00Z"/>
              </w:rPr>
            </w:pPr>
          </w:p>
        </w:tc>
        <w:tc>
          <w:tcPr>
            <w:tcW w:w="1440" w:type="dxa"/>
            <w:vAlign w:val="bottom"/>
          </w:tcPr>
          <w:p w14:paraId="5FB061AA" w14:textId="139A71FB" w:rsidR="00E6347B" w:rsidDel="00CB5120" w:rsidRDefault="00E6347B" w:rsidP="0091383D">
            <w:pPr>
              <w:pStyle w:val="TableText"/>
              <w:rPr>
                <w:del w:id="127" w:author="Lizethe Pérez Fuertes" w:date="2021-05-10T09:59:00Z"/>
              </w:rPr>
            </w:pPr>
            <w:del w:id="128" w:author="Lizethe Pérez Fuertes" w:date="2021-05-10T09:59:00Z">
              <w:r w:rsidDel="00CB5120">
                <w:delText>Lo0</w:delText>
              </w:r>
            </w:del>
          </w:p>
        </w:tc>
        <w:tc>
          <w:tcPr>
            <w:tcW w:w="1710" w:type="dxa"/>
            <w:vAlign w:val="bottom"/>
          </w:tcPr>
          <w:p w14:paraId="0C9FAFB2" w14:textId="27137244" w:rsidR="00E6347B" w:rsidDel="00CB5120" w:rsidRDefault="00AC0A20" w:rsidP="00E87D62">
            <w:pPr>
              <w:pStyle w:val="TableText"/>
              <w:rPr>
                <w:del w:id="129" w:author="Lizethe Pérez Fuertes" w:date="2021-05-10T09:59:00Z"/>
              </w:rPr>
            </w:pPr>
            <w:del w:id="130" w:author="Lizethe Pérez Fuertes" w:date="2021-05-10T09:59:00Z">
              <w:r w:rsidDel="00CB5120">
                <w:delText>192.31.7.1</w:delText>
              </w:r>
            </w:del>
          </w:p>
        </w:tc>
        <w:tc>
          <w:tcPr>
            <w:tcW w:w="1800" w:type="dxa"/>
            <w:vAlign w:val="bottom"/>
          </w:tcPr>
          <w:p w14:paraId="6523F995" w14:textId="30136A81" w:rsidR="00E6347B" w:rsidRPr="00E87D62" w:rsidDel="00CB5120" w:rsidRDefault="00E6347B" w:rsidP="00E87D62">
            <w:pPr>
              <w:pStyle w:val="TableText"/>
              <w:rPr>
                <w:del w:id="131" w:author="Lizethe Pérez Fuertes" w:date="2021-05-10T09:59:00Z"/>
              </w:rPr>
            </w:pPr>
            <w:del w:id="132" w:author="Lizethe Pérez Fuertes" w:date="2021-05-10T09:59:00Z">
              <w:r w:rsidDel="00CB5120">
                <w:delText>255.255.255.255</w:delText>
              </w:r>
            </w:del>
          </w:p>
        </w:tc>
        <w:tc>
          <w:tcPr>
            <w:tcW w:w="1800" w:type="dxa"/>
            <w:vAlign w:val="bottom"/>
          </w:tcPr>
          <w:p w14:paraId="302AB2A1" w14:textId="73E99B7F" w:rsidR="00E6347B" w:rsidRPr="00E87D62" w:rsidDel="00CB5120" w:rsidRDefault="00E6347B" w:rsidP="00E87D62">
            <w:pPr>
              <w:pStyle w:val="TableText"/>
              <w:rPr>
                <w:del w:id="133" w:author="Lizethe Pérez Fuertes" w:date="2021-05-10T09:59:00Z"/>
              </w:rPr>
            </w:pPr>
            <w:del w:id="134" w:author="Lizethe Pérez Fuertes" w:date="2021-05-10T09:59:00Z">
              <w:r w:rsidDel="00CB5120">
                <w:delText>N/A</w:delText>
              </w:r>
            </w:del>
          </w:p>
        </w:tc>
      </w:tr>
      <w:tr w:rsidR="00E6347B" w:rsidDel="00CB5120" w14:paraId="7EC7EF6A" w14:textId="75B551D6" w:rsidTr="005B76C8">
        <w:trPr>
          <w:cantSplit/>
          <w:jc w:val="center"/>
          <w:del w:id="135" w:author="Lizethe Pérez Fuertes" w:date="2021-05-10T09:59:00Z"/>
        </w:trPr>
        <w:tc>
          <w:tcPr>
            <w:tcW w:w="1833" w:type="dxa"/>
            <w:vAlign w:val="bottom"/>
          </w:tcPr>
          <w:p w14:paraId="18240CBE" w14:textId="523A1F38" w:rsidR="00E6347B" w:rsidRPr="00E87D62" w:rsidDel="00CB5120" w:rsidRDefault="00E6347B" w:rsidP="00E87D62">
            <w:pPr>
              <w:pStyle w:val="TableText"/>
              <w:rPr>
                <w:del w:id="136" w:author="Lizethe Pérez Fuertes" w:date="2021-05-10T09:59:00Z"/>
              </w:rPr>
            </w:pPr>
            <w:del w:id="137" w:author="Lizethe Pérez Fuertes" w:date="2021-05-10T09:59:00Z">
              <w:r w:rsidRPr="00E87D62" w:rsidDel="00CB5120">
                <w:delText>PC-A</w:delText>
              </w:r>
              <w:r w:rsidR="003105A0" w:rsidDel="00CB5120">
                <w:delText xml:space="preserve"> (Simulated Server)</w:delText>
              </w:r>
            </w:del>
          </w:p>
        </w:tc>
        <w:tc>
          <w:tcPr>
            <w:tcW w:w="1440" w:type="dxa"/>
            <w:vAlign w:val="bottom"/>
          </w:tcPr>
          <w:p w14:paraId="3A09A4F9" w14:textId="1ACC859B" w:rsidR="00E6347B" w:rsidRPr="00E87D62" w:rsidDel="00CB5120" w:rsidRDefault="00E6347B" w:rsidP="00E87D62">
            <w:pPr>
              <w:pStyle w:val="TableText"/>
              <w:rPr>
                <w:del w:id="138" w:author="Lizethe Pérez Fuertes" w:date="2021-05-10T09:59:00Z"/>
              </w:rPr>
            </w:pPr>
            <w:del w:id="139" w:author="Lizethe Pérez Fuertes" w:date="2021-05-10T09:59:00Z">
              <w:r w:rsidRPr="00E87D62" w:rsidDel="00CB5120">
                <w:delText>NIC</w:delText>
              </w:r>
            </w:del>
          </w:p>
        </w:tc>
        <w:tc>
          <w:tcPr>
            <w:tcW w:w="1710" w:type="dxa"/>
            <w:vAlign w:val="bottom"/>
          </w:tcPr>
          <w:p w14:paraId="1F0AB708" w14:textId="332E521E" w:rsidR="00E6347B" w:rsidRPr="00E87D62" w:rsidDel="00CB5120" w:rsidRDefault="00E6347B" w:rsidP="00E87D62">
            <w:pPr>
              <w:pStyle w:val="TableText"/>
              <w:rPr>
                <w:del w:id="140" w:author="Lizethe Pérez Fuertes" w:date="2021-05-10T09:59:00Z"/>
              </w:rPr>
            </w:pPr>
            <w:del w:id="141" w:author="Lizethe Pérez Fuertes" w:date="2021-05-10T09:59:00Z">
              <w:r w:rsidRPr="00E87D62" w:rsidDel="00CB5120">
                <w:delText>192.168.1.</w:delText>
              </w:r>
              <w:r w:rsidDel="00CB5120">
                <w:delText>20</w:delText>
              </w:r>
            </w:del>
          </w:p>
        </w:tc>
        <w:tc>
          <w:tcPr>
            <w:tcW w:w="1800" w:type="dxa"/>
            <w:vAlign w:val="bottom"/>
          </w:tcPr>
          <w:p w14:paraId="791C67D3" w14:textId="13111554" w:rsidR="00E6347B" w:rsidRPr="00E87D62" w:rsidDel="00CB5120" w:rsidRDefault="00E6347B" w:rsidP="00E87D62">
            <w:pPr>
              <w:pStyle w:val="TableText"/>
              <w:rPr>
                <w:del w:id="142" w:author="Lizethe Pérez Fuertes" w:date="2021-05-10T09:59:00Z"/>
              </w:rPr>
            </w:pPr>
            <w:del w:id="143" w:author="Lizethe Pérez Fuertes" w:date="2021-05-10T09:59:00Z">
              <w:r w:rsidRPr="00E87D62" w:rsidDel="00CB5120">
                <w:delText>255.255.255.0</w:delText>
              </w:r>
            </w:del>
          </w:p>
        </w:tc>
        <w:tc>
          <w:tcPr>
            <w:tcW w:w="1800" w:type="dxa"/>
            <w:vAlign w:val="bottom"/>
          </w:tcPr>
          <w:p w14:paraId="51C7F327" w14:textId="116BF57C" w:rsidR="00E6347B" w:rsidRPr="00E87D62" w:rsidDel="00CB5120" w:rsidRDefault="00E6347B" w:rsidP="00E87D62">
            <w:pPr>
              <w:pStyle w:val="TableText"/>
              <w:rPr>
                <w:del w:id="144" w:author="Lizethe Pérez Fuertes" w:date="2021-05-10T09:59:00Z"/>
              </w:rPr>
            </w:pPr>
            <w:del w:id="145" w:author="Lizethe Pérez Fuertes" w:date="2021-05-10T09:59:00Z">
              <w:r w:rsidRPr="00E87D62" w:rsidDel="00CB5120">
                <w:delText>192.168.1.1</w:delText>
              </w:r>
            </w:del>
          </w:p>
        </w:tc>
      </w:tr>
      <w:tr w:rsidR="00E6347B" w:rsidDel="00CB5120" w14:paraId="0097946A" w14:textId="55823EFE" w:rsidTr="005B76C8">
        <w:trPr>
          <w:cantSplit/>
          <w:jc w:val="center"/>
          <w:del w:id="146" w:author="Lizethe Pérez Fuertes" w:date="2021-05-10T09:59:00Z"/>
        </w:trPr>
        <w:tc>
          <w:tcPr>
            <w:tcW w:w="1833" w:type="dxa"/>
            <w:vAlign w:val="bottom"/>
          </w:tcPr>
          <w:p w14:paraId="5738A3F3" w14:textId="48117CFF" w:rsidR="00E6347B" w:rsidRPr="00E87D62" w:rsidDel="00CB5120" w:rsidRDefault="00E6347B" w:rsidP="00E87D62">
            <w:pPr>
              <w:pStyle w:val="TableText"/>
              <w:rPr>
                <w:del w:id="147" w:author="Lizethe Pérez Fuertes" w:date="2021-05-10T09:59:00Z"/>
              </w:rPr>
            </w:pPr>
            <w:del w:id="148" w:author="Lizethe Pérez Fuertes" w:date="2021-05-10T09:59:00Z">
              <w:r w:rsidDel="00CB5120">
                <w:delText>PC-B</w:delText>
              </w:r>
            </w:del>
          </w:p>
        </w:tc>
        <w:tc>
          <w:tcPr>
            <w:tcW w:w="1440" w:type="dxa"/>
            <w:vAlign w:val="bottom"/>
          </w:tcPr>
          <w:p w14:paraId="32F69797" w14:textId="61F51F06" w:rsidR="00E6347B" w:rsidRPr="00E87D62" w:rsidDel="00CB5120" w:rsidRDefault="00E6347B" w:rsidP="00E87D62">
            <w:pPr>
              <w:pStyle w:val="TableText"/>
              <w:rPr>
                <w:del w:id="149" w:author="Lizethe Pérez Fuertes" w:date="2021-05-10T09:59:00Z"/>
              </w:rPr>
            </w:pPr>
            <w:del w:id="150" w:author="Lizethe Pérez Fuertes" w:date="2021-05-10T09:59:00Z">
              <w:r w:rsidDel="00CB5120">
                <w:delText>NIC</w:delText>
              </w:r>
            </w:del>
          </w:p>
        </w:tc>
        <w:tc>
          <w:tcPr>
            <w:tcW w:w="1710" w:type="dxa"/>
            <w:vAlign w:val="bottom"/>
          </w:tcPr>
          <w:p w14:paraId="39224E6D" w14:textId="13B40199" w:rsidR="00E6347B" w:rsidRPr="00E87D62" w:rsidDel="00CB5120" w:rsidRDefault="00E6347B" w:rsidP="00E87D62">
            <w:pPr>
              <w:pStyle w:val="TableText"/>
              <w:rPr>
                <w:del w:id="151" w:author="Lizethe Pérez Fuertes" w:date="2021-05-10T09:59:00Z"/>
              </w:rPr>
            </w:pPr>
            <w:del w:id="152" w:author="Lizethe Pérez Fuertes" w:date="2021-05-10T09:59:00Z">
              <w:r w:rsidDel="00CB5120">
                <w:delText>192.168.1.21</w:delText>
              </w:r>
            </w:del>
          </w:p>
        </w:tc>
        <w:tc>
          <w:tcPr>
            <w:tcW w:w="1800" w:type="dxa"/>
            <w:vAlign w:val="bottom"/>
          </w:tcPr>
          <w:p w14:paraId="74278BE1" w14:textId="7BAE0AF1" w:rsidR="00E6347B" w:rsidRPr="00E87D62" w:rsidDel="00CB5120" w:rsidRDefault="00E6347B" w:rsidP="00E87D62">
            <w:pPr>
              <w:pStyle w:val="TableText"/>
              <w:rPr>
                <w:del w:id="153" w:author="Lizethe Pérez Fuertes" w:date="2021-05-10T09:59:00Z"/>
              </w:rPr>
            </w:pPr>
            <w:del w:id="154" w:author="Lizethe Pérez Fuertes" w:date="2021-05-10T09:59:00Z">
              <w:r w:rsidDel="00CB5120">
                <w:delText>255.255.255.0</w:delText>
              </w:r>
            </w:del>
          </w:p>
        </w:tc>
        <w:tc>
          <w:tcPr>
            <w:tcW w:w="1800" w:type="dxa"/>
            <w:vAlign w:val="bottom"/>
          </w:tcPr>
          <w:p w14:paraId="2C2E203D" w14:textId="5EE6C0E0" w:rsidR="00E6347B" w:rsidRPr="00E87D62" w:rsidDel="00CB5120" w:rsidRDefault="00E6347B" w:rsidP="00E87D62">
            <w:pPr>
              <w:pStyle w:val="TableText"/>
              <w:rPr>
                <w:del w:id="155" w:author="Lizethe Pérez Fuertes" w:date="2021-05-10T09:59:00Z"/>
              </w:rPr>
            </w:pPr>
            <w:del w:id="156" w:author="Lizethe Pérez Fuertes" w:date="2021-05-10T09:59:00Z">
              <w:r w:rsidDel="00CB5120">
                <w:delText>192.168.1.1</w:delText>
              </w:r>
            </w:del>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rsidRPr="00CB5120">
        <w:rPr>
          <w:b/>
          <w:bCs/>
          <w:rPrChange w:id="157" w:author="Lizethe Pérez Fuertes" w:date="2021-05-10T09:59:00Z">
            <w:rPr/>
          </w:rPrChange>
        </w:rPr>
        <w:t xml:space="preserve">Network </w:t>
      </w:r>
      <w:r w:rsidR="002A0999" w:rsidRPr="00CB5120">
        <w:rPr>
          <w:b/>
          <w:bCs/>
          <w:rPrChange w:id="158" w:author="Lizethe Pérez Fuertes" w:date="2021-05-10T09:59:00Z">
            <w:rPr/>
          </w:rPrChange>
        </w:rPr>
        <w:t xml:space="preserve">Address Translation </w:t>
      </w:r>
      <w:r w:rsidRPr="00CB5120">
        <w:rPr>
          <w:b/>
          <w:bCs/>
          <w:rPrChange w:id="159" w:author="Lizethe Pérez Fuertes" w:date="2021-05-10T09:59:00Z">
            <w:rPr/>
          </w:rPrChange>
        </w:rPr>
        <w:t xml:space="preserve">(NAT) </w:t>
      </w:r>
      <w:r>
        <w:t>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384C2D33" w:rsidR="004D3339" w:rsidDel="00CB5120" w:rsidRDefault="004D3339" w:rsidP="001F0D77">
      <w:pPr>
        <w:pStyle w:val="BodyTextL25"/>
        <w:rPr>
          <w:del w:id="160" w:author="Lizethe Pérez Fuertes" w:date="2021-05-10T09:59:00Z"/>
          <w:b/>
        </w:rPr>
      </w:pPr>
      <w:del w:id="161" w:author="Lizethe Pérez Fuertes" w:date="2021-05-10T09:59:00Z">
        <w:r w:rsidRPr="00A86660" w:rsidDel="00CB5120">
          <w:rPr>
            <w:rFonts w:eastAsia="Arial"/>
            <w:b/>
          </w:rPr>
          <w:lastRenderedPageBreak/>
          <w:delText>Note</w:delText>
        </w:r>
        <w:r w:rsidRPr="0034604B" w:rsidDel="00CB5120">
          <w:rPr>
            <w:rFonts w:eastAsia="Arial"/>
          </w:rPr>
          <w:delText>:</w:delText>
        </w:r>
        <w:r w:rsidRPr="00A86660" w:rsidDel="00CB5120">
          <w:rPr>
            <w:rFonts w:eastAsia="Arial"/>
          </w:rPr>
          <w:delText xml:space="preserve"> The router</w:delText>
        </w:r>
        <w:r w:rsidR="00182CF4" w:rsidDel="00CB5120">
          <w:rPr>
            <w:rFonts w:eastAsia="Arial"/>
          </w:rPr>
          <w:delText xml:space="preserve">s used with CCNA </w:delText>
        </w:r>
        <w:r w:rsidR="008C2920" w:rsidDel="00CB5120">
          <w:rPr>
            <w:rFonts w:eastAsia="Arial"/>
          </w:rPr>
          <w:delText xml:space="preserve">hands-on </w:delText>
        </w:r>
        <w:r w:rsidRPr="00A86660" w:rsidDel="00CB5120">
          <w:rPr>
            <w:rFonts w:eastAsia="Arial"/>
          </w:rPr>
          <w:delText>lab</w:delText>
        </w:r>
        <w:r w:rsidR="008C2920" w:rsidDel="00CB5120">
          <w:rPr>
            <w:rFonts w:eastAsia="Arial"/>
          </w:rPr>
          <w:delText>s</w:delText>
        </w:r>
        <w:r w:rsidRPr="00A86660" w:rsidDel="00CB5120">
          <w:rPr>
            <w:rFonts w:eastAsia="Arial"/>
          </w:rPr>
          <w:delText xml:space="preserve"> are Cisco 1</w:delText>
        </w:r>
        <w:r w:rsidR="00182CF4" w:rsidDel="00CB5120">
          <w:rPr>
            <w:rFonts w:eastAsia="Arial"/>
          </w:rPr>
          <w:delText>9</w:delText>
        </w:r>
        <w:r w:rsidRPr="00A86660" w:rsidDel="00CB5120">
          <w:rPr>
            <w:rFonts w:eastAsia="Arial"/>
          </w:rPr>
          <w:delText xml:space="preserve">41 </w:delText>
        </w:r>
        <w:r w:rsidR="00A502BA" w:rsidDel="00CB5120">
          <w:rPr>
            <w:rFonts w:eastAsia="Arial"/>
          </w:rPr>
          <w:delText>Integrated Services Routers (</w:delText>
        </w:r>
        <w:r w:rsidR="008C2920" w:rsidDel="00CB5120">
          <w:rPr>
            <w:rFonts w:eastAsia="Arial"/>
          </w:rPr>
          <w:delText>ISRs</w:delText>
        </w:r>
        <w:r w:rsidR="00A502BA" w:rsidDel="00CB5120">
          <w:rPr>
            <w:rFonts w:eastAsia="Arial"/>
          </w:rPr>
          <w:delText>)</w:delText>
        </w:r>
        <w:r w:rsidR="008C2920" w:rsidDel="00CB5120">
          <w:rPr>
            <w:rFonts w:eastAsia="Arial"/>
          </w:rPr>
          <w:delText xml:space="preserve"> </w:delText>
        </w:r>
        <w:r w:rsidRPr="00A86660" w:rsidDel="00CB5120">
          <w:rPr>
            <w:rFonts w:eastAsia="Arial"/>
          </w:rPr>
          <w:delText xml:space="preserve">with </w:delText>
        </w:r>
        <w:r w:rsidDel="00CB5120">
          <w:rPr>
            <w:rFonts w:eastAsia="Arial"/>
          </w:rPr>
          <w:delText xml:space="preserve">Cisco </w:delText>
        </w:r>
        <w:r w:rsidRPr="00A86660" w:rsidDel="00CB5120">
          <w:rPr>
            <w:rFonts w:eastAsia="Arial"/>
          </w:rPr>
          <w:delText xml:space="preserve">IOS </w:delText>
        </w:r>
        <w:r w:rsidDel="00CB5120">
          <w:rPr>
            <w:rFonts w:eastAsia="Arial"/>
          </w:rPr>
          <w:delText xml:space="preserve">Release </w:delText>
        </w:r>
        <w:r w:rsidRPr="00A86660" w:rsidDel="00CB5120">
          <w:rPr>
            <w:rFonts w:eastAsia="Arial"/>
          </w:rPr>
          <w:delText>1</w:delText>
        </w:r>
        <w:r w:rsidR="00182CF4" w:rsidDel="00CB5120">
          <w:rPr>
            <w:rFonts w:eastAsia="Arial"/>
          </w:rPr>
          <w:delText>5.2(4)M</w:delText>
        </w:r>
        <w:r w:rsidR="000C6DF2" w:rsidDel="00CB5120">
          <w:rPr>
            <w:rFonts w:eastAsia="Arial"/>
          </w:rPr>
          <w:delText>3</w:delText>
        </w:r>
        <w:r w:rsidR="00182CF4" w:rsidDel="00CB5120">
          <w:rPr>
            <w:rFonts w:eastAsia="Arial"/>
          </w:rPr>
          <w:delText xml:space="preserve"> </w:delText>
        </w:r>
        <w:r w:rsidRPr="00A86660" w:rsidDel="00CB5120">
          <w:rPr>
            <w:rFonts w:eastAsia="Arial"/>
          </w:rPr>
          <w:delText>(</w:delText>
        </w:r>
        <w:r w:rsidR="00182CF4" w:rsidDel="00CB5120">
          <w:rPr>
            <w:rFonts w:eastAsia="Arial"/>
          </w:rPr>
          <w:delText>universal</w:delText>
        </w:r>
        <w:r w:rsidR="00C670EE" w:rsidDel="00CB5120">
          <w:rPr>
            <w:rFonts w:eastAsia="Arial"/>
          </w:rPr>
          <w:delText>k</w:delText>
        </w:r>
        <w:r w:rsidR="00182CF4" w:rsidDel="00CB5120">
          <w:rPr>
            <w:rFonts w:eastAsia="Arial"/>
          </w:rPr>
          <w:delText xml:space="preserve">9 </w:delText>
        </w:r>
        <w:r w:rsidRPr="00A86660" w:rsidDel="00CB5120">
          <w:rPr>
            <w:rFonts w:eastAsia="Arial"/>
          </w:rPr>
          <w:delText xml:space="preserve">image). </w:delText>
        </w:r>
        <w:r w:rsidR="008C2920" w:rsidRPr="00A86660" w:rsidDel="00CB5120">
          <w:rPr>
            <w:rFonts w:eastAsia="Arial"/>
          </w:rPr>
          <w:delText xml:space="preserve">The </w:delText>
        </w:r>
        <w:r w:rsidR="008C2920" w:rsidDel="00CB5120">
          <w:rPr>
            <w:rFonts w:eastAsia="Arial"/>
          </w:rPr>
          <w:delText xml:space="preserve">switches used are </w:delText>
        </w:r>
        <w:r w:rsidR="008C2920" w:rsidRPr="00A86660" w:rsidDel="00CB5120">
          <w:rPr>
            <w:rFonts w:eastAsia="Arial"/>
          </w:rPr>
          <w:delText xml:space="preserve">Cisco </w:delText>
        </w:r>
        <w:r w:rsidR="008C2920" w:rsidDel="00CB5120">
          <w:rPr>
            <w:rFonts w:eastAsia="Arial"/>
          </w:rPr>
          <w:delText>Catalyst 2960s</w:delText>
        </w:r>
        <w:r w:rsidR="008C2920" w:rsidRPr="00A86660" w:rsidDel="00CB5120">
          <w:rPr>
            <w:rFonts w:eastAsia="Arial"/>
          </w:rPr>
          <w:delText xml:space="preserve"> with </w:delText>
        </w:r>
        <w:r w:rsidR="008C2920" w:rsidDel="00CB5120">
          <w:rPr>
            <w:rFonts w:eastAsia="Arial"/>
          </w:rPr>
          <w:delText xml:space="preserve">Cisco </w:delText>
        </w:r>
        <w:r w:rsidR="008C2920" w:rsidRPr="00A86660" w:rsidDel="00CB5120">
          <w:rPr>
            <w:rFonts w:eastAsia="Arial"/>
          </w:rPr>
          <w:delText xml:space="preserve">IOS </w:delText>
        </w:r>
        <w:r w:rsidR="008C2920" w:rsidDel="00CB5120">
          <w:rPr>
            <w:rFonts w:eastAsia="Arial"/>
          </w:rPr>
          <w:delText xml:space="preserve">Release </w:delText>
        </w:r>
        <w:r w:rsidR="008C2920" w:rsidRPr="00A86660" w:rsidDel="00CB5120">
          <w:rPr>
            <w:rFonts w:eastAsia="Arial"/>
          </w:rPr>
          <w:delText>1</w:delText>
        </w:r>
        <w:r w:rsidR="008C2920" w:rsidDel="00CB5120">
          <w:rPr>
            <w:rFonts w:eastAsia="Arial"/>
          </w:rPr>
          <w:delText>5.0(2) (lanbase</w:delText>
        </w:r>
        <w:r w:rsidR="00C670EE" w:rsidDel="00CB5120">
          <w:rPr>
            <w:rFonts w:eastAsia="Arial"/>
          </w:rPr>
          <w:delText>k</w:delText>
        </w:r>
        <w:r w:rsidR="008C2920" w:rsidDel="00CB5120">
          <w:rPr>
            <w:rFonts w:eastAsia="Arial"/>
          </w:rPr>
          <w:delText xml:space="preserve">9 </w:delText>
        </w:r>
        <w:r w:rsidR="008C2920" w:rsidRPr="00A86660" w:rsidDel="00CB5120">
          <w:rPr>
            <w:rFonts w:eastAsia="Arial"/>
          </w:rPr>
          <w:delText>image)</w:delText>
        </w:r>
        <w:r w:rsidR="008C2920" w:rsidDel="00CB5120">
          <w:rPr>
            <w:rFonts w:eastAsia="Arial"/>
          </w:rPr>
          <w:delText xml:space="preserve">. </w:delText>
        </w:r>
        <w:r w:rsidRPr="00A86660" w:rsidDel="00CB5120">
          <w:rPr>
            <w:rFonts w:eastAsia="Arial"/>
          </w:rPr>
          <w:delText>Other routers</w:delText>
        </w:r>
        <w:r w:rsidR="008C2920" w:rsidDel="00CB5120">
          <w:rPr>
            <w:rFonts w:eastAsia="Arial"/>
          </w:rPr>
          <w:delText xml:space="preserve">, switches and </w:delText>
        </w:r>
        <w:r w:rsidDel="00CB5120">
          <w:rPr>
            <w:rFonts w:eastAsia="Arial"/>
          </w:rPr>
          <w:delText xml:space="preserve">Cisco </w:delText>
        </w:r>
        <w:r w:rsidRPr="00A86660" w:rsidDel="00CB5120">
          <w:rPr>
            <w:rFonts w:eastAsia="Arial"/>
          </w:rPr>
          <w:delText>IOS versions can be used</w:delText>
        </w:r>
        <w:r w:rsidR="008C2920" w:rsidDel="00CB5120">
          <w:rPr>
            <w:rFonts w:eastAsia="Arial"/>
          </w:rPr>
          <w:delText xml:space="preserve">. </w:delText>
        </w:r>
        <w:r w:rsidRPr="00A86660" w:rsidDel="00CB5120">
          <w:rPr>
            <w:rFonts w:eastAsia="Arial"/>
          </w:rPr>
          <w:delText>Depending on the model</w:delText>
        </w:r>
        <w:r w:rsidDel="00CB5120">
          <w:rPr>
            <w:rFonts w:eastAsia="Arial"/>
          </w:rPr>
          <w:delText xml:space="preserve"> and Cisco IOS version</w:delText>
        </w:r>
        <w:r w:rsidRPr="00A86660" w:rsidDel="00CB5120">
          <w:rPr>
            <w:rFonts w:eastAsia="Arial"/>
          </w:rPr>
          <w:delText>, the commands available and output produced might vary from what is shown in th</w:delText>
        </w:r>
        <w:r w:rsidR="008C2920" w:rsidDel="00CB5120">
          <w:rPr>
            <w:rFonts w:eastAsia="Arial"/>
          </w:rPr>
          <w:delText>e labs.</w:delText>
        </w:r>
        <w:r w:rsidR="008C2920" w:rsidRPr="008C2920" w:rsidDel="00CB5120">
          <w:rPr>
            <w:rFonts w:eastAsia="Arial"/>
          </w:rPr>
          <w:delText xml:space="preserve"> </w:delText>
        </w:r>
        <w:r w:rsidR="008C2920" w:rsidDel="00CB5120">
          <w:rPr>
            <w:rFonts w:eastAsia="Arial"/>
          </w:rPr>
          <w:delText>Refer to t</w:delText>
        </w:r>
        <w:r w:rsidR="008C2920" w:rsidRPr="00A86660" w:rsidDel="00CB5120">
          <w:rPr>
            <w:rFonts w:eastAsia="Arial"/>
          </w:rPr>
          <w:delText xml:space="preserve">he Router Interface Summary </w:delText>
        </w:r>
        <w:r w:rsidR="006A22E6" w:rsidDel="00CB5120">
          <w:rPr>
            <w:rFonts w:eastAsia="Arial"/>
          </w:rPr>
          <w:delText>T</w:delText>
        </w:r>
        <w:r w:rsidR="008C2920" w:rsidRPr="00A86660" w:rsidDel="00CB5120">
          <w:rPr>
            <w:rFonts w:eastAsia="Arial"/>
          </w:rPr>
          <w:delText>able at the end of th</w:delText>
        </w:r>
        <w:r w:rsidR="005F73BC" w:rsidDel="00CB5120">
          <w:rPr>
            <w:rFonts w:eastAsia="Arial"/>
          </w:rPr>
          <w:delText>is</w:delText>
        </w:r>
        <w:r w:rsidR="008C2920" w:rsidRPr="00A86660" w:rsidDel="00CB5120">
          <w:rPr>
            <w:rFonts w:eastAsia="Arial"/>
          </w:rPr>
          <w:delText xml:space="preserve"> lab </w:delText>
        </w:r>
        <w:r w:rsidR="008C2920" w:rsidDel="00CB5120">
          <w:rPr>
            <w:rFonts w:eastAsia="Arial"/>
          </w:rPr>
          <w:delText xml:space="preserve">for the correct </w:delText>
        </w:r>
        <w:r w:rsidR="008C2920" w:rsidRPr="00A86660" w:rsidDel="00CB5120">
          <w:rPr>
            <w:rFonts w:eastAsia="Arial"/>
          </w:rPr>
          <w:delText>interface identifiers</w:delText>
        </w:r>
        <w:r w:rsidR="008C2920" w:rsidDel="00CB5120">
          <w:rPr>
            <w:rFonts w:eastAsia="Arial"/>
          </w:rPr>
          <w:delText>.</w:delText>
        </w:r>
      </w:del>
    </w:p>
    <w:p w14:paraId="31DD585D" w14:textId="1BD666AF" w:rsidR="009D2C27" w:rsidRPr="00DE6F44" w:rsidDel="00CB5120" w:rsidRDefault="009D2C27" w:rsidP="001F0D77">
      <w:pPr>
        <w:pStyle w:val="BodyTextL25"/>
        <w:rPr>
          <w:del w:id="162" w:author="Lizethe Pérez Fuertes" w:date="2021-05-10T09:59:00Z"/>
        </w:rPr>
      </w:pPr>
      <w:del w:id="163" w:author="Lizethe Pérez Fuertes" w:date="2021-05-10T09:59:00Z">
        <w:r w:rsidRPr="00BF16BF" w:rsidDel="00CB5120">
          <w:rPr>
            <w:b/>
          </w:rPr>
          <w:delText>Note</w:delText>
        </w:r>
        <w:r w:rsidRPr="0034604B" w:rsidDel="00CB5120">
          <w:delText>:</w:delText>
        </w:r>
        <w:r w:rsidRPr="00DE6F44" w:rsidDel="00CB5120">
          <w:delText xml:space="preserve"> Make sure that the routers and switch have been erased and have no startup configurations</w:delText>
        </w:r>
        <w:r w:rsidR="00BF16BF" w:rsidRPr="00BF16BF" w:rsidDel="00CB5120">
          <w:delText>.</w:delText>
        </w:r>
        <w:r w:rsidR="00867EAF" w:rsidDel="00CB5120">
          <w:delText xml:space="preserve"> If you are unsure, contact your instructor.</w:delText>
        </w:r>
      </w:del>
    </w:p>
    <w:p w14:paraId="1393B171" w14:textId="5F511781" w:rsidR="00D87F26" w:rsidRPr="00A47CC2" w:rsidDel="00CB5120" w:rsidRDefault="009D2C27" w:rsidP="00431654">
      <w:pPr>
        <w:pStyle w:val="InstNoteRedL25"/>
        <w:rPr>
          <w:del w:id="164" w:author="Lizethe Pérez Fuertes" w:date="2021-05-10T09:59:00Z"/>
        </w:rPr>
      </w:pPr>
      <w:del w:id="165" w:author="Lizethe Pérez Fuertes" w:date="2021-05-10T09:59:00Z">
        <w:r w:rsidRPr="00C67E3B" w:rsidDel="00CB5120">
          <w:rPr>
            <w:b/>
          </w:rPr>
          <w:delText>Instructor Note</w:delText>
        </w:r>
        <w:r w:rsidRPr="00C67E3B" w:rsidDel="00CB5120">
          <w:delText>:</w:delText>
        </w:r>
        <w:r w:rsidR="00CD6EFD" w:rsidDel="00CB5120">
          <w:delText xml:space="preserve"> </w:delText>
        </w:r>
        <w:r w:rsidR="00CD6EFD" w:rsidRPr="00683036" w:rsidDel="00CB5120">
          <w:delText>Refer to the Instructor Lab Manual for the procedures to initialize and reload devices</w:delText>
        </w:r>
        <w:r w:rsidR="00CD6EFD" w:rsidDel="00CB5120">
          <w:delText>.</w:delText>
        </w:r>
      </w:del>
    </w:p>
    <w:p w14:paraId="240B04BC" w14:textId="6493C4BB" w:rsidR="007D2AFE" w:rsidDel="00CB5120" w:rsidRDefault="007D2AFE" w:rsidP="0014219C">
      <w:pPr>
        <w:pStyle w:val="LabSection"/>
        <w:rPr>
          <w:del w:id="166" w:author="Lizethe Pérez Fuertes" w:date="2021-05-10T09:59:00Z"/>
        </w:rPr>
      </w:pPr>
      <w:del w:id="167" w:author="Lizethe Pérez Fuertes" w:date="2021-05-10T09:59:00Z">
        <w:r w:rsidDel="00CB5120">
          <w:delText>Required R</w:delText>
        </w:r>
        <w:r w:rsidR="006E6581" w:rsidDel="00CB5120">
          <w:delText>esources</w:delText>
        </w:r>
      </w:del>
    </w:p>
    <w:p w14:paraId="55C15B1D" w14:textId="48574DD1" w:rsidR="00CD7F73" w:rsidDel="00CB5120" w:rsidRDefault="003E2E33" w:rsidP="00CD7F73">
      <w:pPr>
        <w:pStyle w:val="Bulletlevel1"/>
        <w:rPr>
          <w:del w:id="168" w:author="Lizethe Pérez Fuertes" w:date="2021-05-10T09:59:00Z"/>
        </w:rPr>
      </w:pPr>
      <w:del w:id="169" w:author="Lizethe Pérez Fuertes" w:date="2021-05-10T09:59:00Z">
        <w:r w:rsidDel="00CB5120">
          <w:delText>2</w:delText>
        </w:r>
        <w:r w:rsidR="00CD7F73" w:rsidDel="00CB5120">
          <w:delText xml:space="preserve"> Router</w:delText>
        </w:r>
        <w:r w:rsidDel="00CB5120">
          <w:delText>s</w:delText>
        </w:r>
        <w:r w:rsidR="00CD7F73" w:rsidDel="00CB5120">
          <w:delText xml:space="preserve"> (Cisco 1941 with Cisco IOS </w:delText>
        </w:r>
        <w:r w:rsidR="005C5060" w:rsidDel="00CB5120">
          <w:delText>R</w:delText>
        </w:r>
        <w:r w:rsidR="00CD7F73" w:rsidDel="00CB5120">
          <w:delText>elease 15.2(4)M</w:delText>
        </w:r>
        <w:r w:rsidR="005C5060" w:rsidDel="00CB5120">
          <w:delText>3</w:delText>
        </w:r>
        <w:r w:rsidR="00CD7F73" w:rsidDel="00CB5120">
          <w:delText xml:space="preserve"> universal image or comparable)</w:delText>
        </w:r>
      </w:del>
    </w:p>
    <w:p w14:paraId="75D157ED" w14:textId="2AABE007" w:rsidR="00CD7F73" w:rsidDel="00CB5120" w:rsidRDefault="0050242B" w:rsidP="00CD7F73">
      <w:pPr>
        <w:pStyle w:val="Bulletlevel1"/>
        <w:rPr>
          <w:del w:id="170" w:author="Lizethe Pérez Fuertes" w:date="2021-05-10T09:59:00Z"/>
        </w:rPr>
      </w:pPr>
      <w:del w:id="171" w:author="Lizethe Pérez Fuertes" w:date="2021-05-10T09:59:00Z">
        <w:r w:rsidDel="00CB5120">
          <w:delText>1</w:delText>
        </w:r>
        <w:r w:rsidR="00CD7F73" w:rsidDel="00CB5120">
          <w:delText xml:space="preserve"> Switch (Cisco 2960 with Cisco IOS Release 15.0(2) lanbasek9 image or comparable)</w:delText>
        </w:r>
      </w:del>
    </w:p>
    <w:p w14:paraId="7B270A9E" w14:textId="04DE2C6F" w:rsidR="00CD7F73" w:rsidDel="00CB5120" w:rsidRDefault="00CD7F73" w:rsidP="00CD7F73">
      <w:pPr>
        <w:pStyle w:val="Bulletlevel1"/>
        <w:rPr>
          <w:del w:id="172" w:author="Lizethe Pérez Fuertes" w:date="2021-05-10T09:59:00Z"/>
        </w:rPr>
      </w:pPr>
      <w:del w:id="173" w:author="Lizethe Pérez Fuertes" w:date="2021-05-10T09:59:00Z">
        <w:r w:rsidDel="00CB5120">
          <w:delText>2 PCs (Windows 7, Vista, or XP with terminal emulation program, such as Tera Term)</w:delText>
        </w:r>
      </w:del>
    </w:p>
    <w:p w14:paraId="23CF426A" w14:textId="4071D350" w:rsidR="00CD7F73" w:rsidDel="00CB5120" w:rsidRDefault="00CD7F73" w:rsidP="00CD7F73">
      <w:pPr>
        <w:pStyle w:val="Bulletlevel1"/>
        <w:rPr>
          <w:del w:id="174" w:author="Lizethe Pérez Fuertes" w:date="2021-05-10T09:59:00Z"/>
        </w:rPr>
      </w:pPr>
      <w:del w:id="175" w:author="Lizethe Pérez Fuertes" w:date="2021-05-10T09:59:00Z">
        <w:r w:rsidDel="00CB5120">
          <w:delText>Console cable</w:delText>
        </w:r>
        <w:r w:rsidR="008D7F09" w:rsidDel="00CB5120">
          <w:delText>s</w:delText>
        </w:r>
        <w:r w:rsidDel="00CB5120">
          <w:delText xml:space="preserve"> to configure the Cisco IOS device</w:delText>
        </w:r>
        <w:r w:rsidR="008D7F09" w:rsidDel="00CB5120">
          <w:delText>s</w:delText>
        </w:r>
        <w:r w:rsidDel="00CB5120">
          <w:delText xml:space="preserve"> via the console port</w:delText>
        </w:r>
        <w:r w:rsidR="008D7F09" w:rsidDel="00CB5120">
          <w:delText>s</w:delText>
        </w:r>
      </w:del>
    </w:p>
    <w:p w14:paraId="6133AF74" w14:textId="30448DEE" w:rsidR="008D7F09" w:rsidDel="00CB5120" w:rsidRDefault="008D7F09" w:rsidP="00CD7F73">
      <w:pPr>
        <w:pStyle w:val="Bulletlevel1"/>
        <w:rPr>
          <w:del w:id="176" w:author="Lizethe Pérez Fuertes" w:date="2021-05-10T09:59:00Z"/>
        </w:rPr>
      </w:pPr>
      <w:del w:id="177" w:author="Lizethe Pérez Fuertes" w:date="2021-05-10T09:59:00Z">
        <w:r w:rsidDel="00CB5120">
          <w:delText>Ethernet and serial cables as shown in the topology</w:delText>
        </w:r>
      </w:del>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629577A7" w:rsidR="007A3A2F" w:rsidDel="00CB5120" w:rsidRDefault="007A3A2F" w:rsidP="007A3A2F">
      <w:pPr>
        <w:pStyle w:val="StepHead"/>
        <w:rPr>
          <w:del w:id="178" w:author="Lizethe Pérez Fuertes" w:date="2021-05-10T09:59:00Z"/>
        </w:rPr>
      </w:pPr>
      <w:del w:id="179" w:author="Lizethe Pérez Fuertes" w:date="2021-05-10T09:59:00Z">
        <w:r w:rsidDel="00CB5120">
          <w:delText>Cable the network as shown in the topology.</w:delText>
        </w:r>
      </w:del>
    </w:p>
    <w:p w14:paraId="37BC9669" w14:textId="4747BE0F" w:rsidR="007A3A2F" w:rsidDel="00CB5120" w:rsidRDefault="007A3A2F" w:rsidP="007A3A2F">
      <w:pPr>
        <w:pStyle w:val="BodyTextL25"/>
        <w:rPr>
          <w:del w:id="180" w:author="Lizethe Pérez Fuertes" w:date="2021-05-10T09:59:00Z"/>
        </w:rPr>
      </w:pPr>
      <w:del w:id="181" w:author="Lizethe Pérez Fuertes" w:date="2021-05-10T09:59:00Z">
        <w:r w:rsidDel="00CB5120">
          <w:delText xml:space="preserve">Attach the devices </w:delText>
        </w:r>
        <w:r w:rsidR="00063F13" w:rsidDel="00CB5120">
          <w:delText xml:space="preserve">as </w:delText>
        </w:r>
        <w:r w:rsidDel="00CB5120">
          <w:delText>shown in the topology diagram, and cable as necessary.</w:delText>
        </w:r>
      </w:del>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no ip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banner motd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line vty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182" w:author="Lizethe Pérez Fuertes" w:date="2021-01-28T11:08:00Z"/>
        </w:rPr>
      </w:pPr>
      <w:r>
        <w:t>Configure the host name</w:t>
      </w:r>
      <w:r w:rsidR="00F77EF9">
        <w:t xml:space="preserve"> as shown in the topology.</w:t>
      </w:r>
    </w:p>
    <w:p w14:paraId="3AEB8B23" w14:textId="41E7A897" w:rsidR="000F58C8" w:rsidRPr="000F58C8" w:rsidRDefault="000F58C8" w:rsidP="000F58C8">
      <w:pPr>
        <w:pStyle w:val="SubStepAlpha"/>
        <w:rPr>
          <w:ins w:id="183" w:author="Lizethe Pérez Fuertes" w:date="2021-01-28T11:08:00Z"/>
          <w:highlight w:val="yellow"/>
          <w:rPrChange w:id="184" w:author="Lizethe Pérez Fuertes" w:date="2021-01-28T11:08:00Z">
            <w:rPr>
              <w:ins w:id="185" w:author="Lizethe Pérez Fuertes" w:date="2021-01-28T11:08:00Z"/>
            </w:rPr>
          </w:rPrChange>
        </w:rPr>
      </w:pPr>
      <w:ins w:id="186" w:author="Lizethe Pérez Fuertes" w:date="2021-01-28T11:08:00Z">
        <w:r w:rsidRPr="000F58C8">
          <w:rPr>
            <w:highlight w:val="yellow"/>
            <w:rPrChange w:id="187"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188" w:author="Lizethe Pérez Fuertes" w:date="2021-01-28T11:08:00Z"/>
          <w:highlight w:val="yellow"/>
          <w:rPrChange w:id="189" w:author="Lizethe Pérez Fuertes" w:date="2021-01-28T11:08:00Z">
            <w:rPr>
              <w:ins w:id="190" w:author="Lizethe Pérez Fuertes" w:date="2021-01-28T11:08:00Z"/>
            </w:rPr>
          </w:rPrChange>
        </w:rPr>
      </w:pPr>
      <w:ins w:id="191" w:author="Lizethe Pérez Fuertes" w:date="2021-01-28T11:08:00Z">
        <w:r w:rsidRPr="000F58C8">
          <w:rPr>
            <w:highlight w:val="yellow"/>
            <w:rPrChange w:id="192"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93" w:author="Lizethe Pérez Fuertes" w:date="2021-01-28T11:08:00Z"/>
        </w:rPr>
      </w:pPr>
    </w:p>
    <w:p w14:paraId="65E99A3E" w14:textId="502A1163" w:rsidR="007550FD" w:rsidDel="00CB5120" w:rsidRDefault="00F77EF9" w:rsidP="007550FD">
      <w:pPr>
        <w:pStyle w:val="SubStepAlpha"/>
        <w:rPr>
          <w:del w:id="194" w:author="Lizethe Pérez Fuertes" w:date="2021-05-10T10:00:00Z"/>
        </w:rPr>
      </w:pPr>
      <w:del w:id="195" w:author="Lizethe Pérez Fuertes" w:date="2021-05-10T10:00:00Z">
        <w:r w:rsidDel="00CB5120">
          <w:delText>Copy the running configuration to the startup configuration.</w:delText>
        </w:r>
      </w:del>
    </w:p>
    <w:p w14:paraId="4DCF2533" w14:textId="40D6A4D7" w:rsidR="0044154A" w:rsidRPr="00013934" w:rsidDel="00CB5120" w:rsidRDefault="0044154A" w:rsidP="0044154A">
      <w:pPr>
        <w:pStyle w:val="StepHead"/>
        <w:rPr>
          <w:del w:id="196" w:author="Lizethe Pérez Fuertes" w:date="2021-05-10T10:00:00Z"/>
        </w:rPr>
      </w:pPr>
      <w:del w:id="197" w:author="Lizethe Pérez Fuertes" w:date="2021-05-10T10:00:00Z">
        <w:r w:rsidDel="00CB5120">
          <w:delText>Create a simulated web server on ISP.</w:delText>
        </w:r>
      </w:del>
    </w:p>
    <w:p w14:paraId="1ED2E5DA" w14:textId="7C8AED96" w:rsidR="0044154A" w:rsidDel="00CB5120" w:rsidRDefault="0044154A" w:rsidP="0044154A">
      <w:pPr>
        <w:pStyle w:val="SubStepAlpha"/>
        <w:rPr>
          <w:del w:id="198" w:author="Lizethe Pérez Fuertes" w:date="2021-05-10T10:00:00Z"/>
        </w:rPr>
      </w:pPr>
      <w:del w:id="199" w:author="Lizethe Pérez Fuertes" w:date="2021-05-10T10:00:00Z">
        <w:r w:rsidDel="00CB5120">
          <w:delText xml:space="preserve">Create a local user named </w:delText>
        </w:r>
        <w:r w:rsidRPr="00DD7058" w:rsidDel="00CB5120">
          <w:rPr>
            <w:b/>
          </w:rPr>
          <w:delText>webuser</w:delText>
        </w:r>
        <w:r w:rsidDel="00CB5120">
          <w:delText xml:space="preserve"> with a</w:delText>
        </w:r>
        <w:r w:rsidR="00003009" w:rsidDel="00CB5120">
          <w:delText xml:space="preserve">n encrypted </w:delText>
        </w:r>
        <w:r w:rsidDel="00CB5120">
          <w:delText xml:space="preserve">password of </w:delText>
        </w:r>
        <w:r w:rsidRPr="00DD7058" w:rsidDel="00CB5120">
          <w:rPr>
            <w:b/>
          </w:rPr>
          <w:delText>webpass</w:delText>
        </w:r>
        <w:r w:rsidDel="00CB5120">
          <w:delText>.</w:delText>
        </w:r>
      </w:del>
    </w:p>
    <w:p w14:paraId="1BC8AB3F" w14:textId="590F8C64" w:rsidR="00475D70" w:rsidDel="00CB5120" w:rsidRDefault="00475D70" w:rsidP="00475D70">
      <w:pPr>
        <w:pStyle w:val="CMD"/>
        <w:rPr>
          <w:del w:id="200" w:author="Lizethe Pérez Fuertes" w:date="2021-05-10T10:00:00Z"/>
        </w:rPr>
      </w:pPr>
      <w:del w:id="201" w:author="Lizethe Pérez Fuertes" w:date="2021-05-10T10:00:00Z">
        <w:r w:rsidDel="00CB5120">
          <w:delText xml:space="preserve">ISP(config)# </w:delText>
        </w:r>
        <w:r w:rsidRPr="004054CE" w:rsidDel="00CB5120">
          <w:rPr>
            <w:b/>
          </w:rPr>
          <w:delText>username webuser privilege 15 secret webpass</w:delText>
        </w:r>
      </w:del>
    </w:p>
    <w:p w14:paraId="7C5E5B90" w14:textId="74EBE61B" w:rsidR="0044154A" w:rsidDel="00CB5120" w:rsidRDefault="0044154A" w:rsidP="0044154A">
      <w:pPr>
        <w:pStyle w:val="SubStepAlpha"/>
        <w:rPr>
          <w:del w:id="202" w:author="Lizethe Pérez Fuertes" w:date="2021-05-10T10:00:00Z"/>
        </w:rPr>
      </w:pPr>
      <w:del w:id="203" w:author="Lizethe Pérez Fuertes" w:date="2021-05-10T10:00:00Z">
        <w:r w:rsidDel="00CB5120">
          <w:delText>Enable the HTTP server service on ISP.</w:delText>
        </w:r>
      </w:del>
    </w:p>
    <w:p w14:paraId="4AEB8EAF" w14:textId="36ACF99C" w:rsidR="00475D70" w:rsidDel="00CB5120" w:rsidRDefault="00475D70" w:rsidP="00475D70">
      <w:pPr>
        <w:pStyle w:val="CMD"/>
        <w:rPr>
          <w:del w:id="204" w:author="Lizethe Pérez Fuertes" w:date="2021-05-10T10:00:00Z"/>
        </w:rPr>
      </w:pPr>
      <w:del w:id="205" w:author="Lizethe Pérez Fuertes" w:date="2021-05-10T10:00:00Z">
        <w:r w:rsidDel="00CB5120">
          <w:delText xml:space="preserve">ISP(config)# </w:delText>
        </w:r>
        <w:r w:rsidRPr="004054CE" w:rsidDel="00CB5120">
          <w:rPr>
            <w:b/>
          </w:rPr>
          <w:delText>ip http server</w:delText>
        </w:r>
      </w:del>
    </w:p>
    <w:p w14:paraId="49CDB4A7" w14:textId="32DF1636" w:rsidR="0044154A" w:rsidDel="00CB5120" w:rsidRDefault="0044154A" w:rsidP="0044154A">
      <w:pPr>
        <w:pStyle w:val="SubStepAlpha"/>
        <w:rPr>
          <w:del w:id="206" w:author="Lizethe Pérez Fuertes" w:date="2021-05-10T10:00:00Z"/>
        </w:rPr>
      </w:pPr>
      <w:del w:id="207" w:author="Lizethe Pérez Fuertes" w:date="2021-05-10T10:00:00Z">
        <w:r w:rsidDel="00CB5120">
          <w:delText>Configure the H</w:delText>
        </w:r>
        <w:r w:rsidR="00475D70" w:rsidDel="00CB5120">
          <w:delText>T</w:delText>
        </w:r>
        <w:r w:rsidDel="00CB5120">
          <w:delText>TP service to use the local user database.</w:delText>
        </w:r>
      </w:del>
    </w:p>
    <w:p w14:paraId="739845C7" w14:textId="729D13B2" w:rsidR="00475D70" w:rsidDel="00CB5120" w:rsidRDefault="00475D70" w:rsidP="00475D70">
      <w:pPr>
        <w:pStyle w:val="CMD"/>
        <w:rPr>
          <w:del w:id="208" w:author="Lizethe Pérez Fuertes" w:date="2021-05-10T10:00:00Z"/>
        </w:rPr>
      </w:pPr>
      <w:del w:id="209" w:author="Lizethe Pérez Fuertes" w:date="2021-05-10T10:00:00Z">
        <w:r w:rsidDel="00CB5120">
          <w:delText xml:space="preserve">ISP(config)# </w:delText>
        </w:r>
        <w:r w:rsidRPr="004054CE" w:rsidDel="00CB5120">
          <w:rPr>
            <w:b/>
          </w:rPr>
          <w:delText>ip http authentication local</w:delText>
        </w:r>
      </w:del>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r w:rsidRPr="006B7BE4">
        <w:rPr>
          <w:b/>
        </w:rPr>
        <w:t>ip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r w:rsidRPr="00691724">
        <w:rPr>
          <w:b/>
        </w:rPr>
        <w:t>ip route 0.0.0.0 0.0.0.0 209.165.201.17</w:t>
      </w:r>
    </w:p>
    <w:p w14:paraId="6C73C6B7" w14:textId="534A734C" w:rsidR="00D90E4C" w:rsidDel="00CB5120" w:rsidRDefault="00D90E4C" w:rsidP="00CB7E12">
      <w:pPr>
        <w:pStyle w:val="StepHead"/>
        <w:rPr>
          <w:del w:id="210" w:author="Lizethe Pérez Fuertes" w:date="2021-05-10T10:00:00Z"/>
        </w:rPr>
      </w:pPr>
      <w:del w:id="211" w:author="Lizethe Pérez Fuertes" w:date="2021-05-10T10:00:00Z">
        <w:r w:rsidDel="00CB5120">
          <w:delText xml:space="preserve">Save the running configuration to </w:delText>
        </w:r>
        <w:r w:rsidR="000B145F" w:rsidDel="00CB5120">
          <w:delText xml:space="preserve">the </w:delText>
        </w:r>
        <w:r w:rsidDel="00CB5120">
          <w:delText>startup configuration.</w:delText>
        </w:r>
      </w:del>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212"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13" w:author="Lizethe Pérez Fuertes" w:date="2021-05-10T10:00: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214">
          <w:tblGrid>
            <w:gridCol w:w="1551"/>
            <w:gridCol w:w="1977"/>
            <w:gridCol w:w="2963"/>
            <w:gridCol w:w="3210"/>
          </w:tblGrid>
        </w:tblGridChange>
      </w:tblGrid>
      <w:tr w:rsidR="000F58C8" w:rsidRPr="000F58C8" w14:paraId="7199580A" w14:textId="77777777" w:rsidTr="00CB5120">
        <w:trPr>
          <w:trHeight w:val="454"/>
          <w:ins w:id="215" w:author="Lizethe Pérez Fuertes" w:date="2021-01-28T11:09:00Z"/>
          <w:trPrChange w:id="216" w:author="Lizethe Pérez Fuertes" w:date="2021-05-10T10:00:00Z">
            <w:trPr>
              <w:trHeight w:val="454"/>
            </w:trPr>
          </w:trPrChange>
        </w:trPr>
        <w:tc>
          <w:tcPr>
            <w:tcW w:w="1518" w:type="dxa"/>
            <w:vAlign w:val="center"/>
            <w:tcPrChange w:id="217" w:author="Lizethe Pérez Fuertes" w:date="2021-05-10T10:00:00Z">
              <w:tcPr>
                <w:tcW w:w="1559" w:type="dxa"/>
                <w:vAlign w:val="center"/>
              </w:tcPr>
            </w:tcPrChange>
          </w:tcPr>
          <w:p w14:paraId="56C45893" w14:textId="77777777" w:rsidR="000F58C8" w:rsidRPr="000F58C8" w:rsidRDefault="000F58C8" w:rsidP="00FD0799">
            <w:pPr>
              <w:spacing w:after="0" w:line="300" w:lineRule="exact"/>
              <w:jc w:val="center"/>
              <w:rPr>
                <w:ins w:id="218" w:author="Lizethe Pérez Fuertes" w:date="2021-01-28T11:09:00Z"/>
                <w:rFonts w:cs="Arial"/>
                <w:b/>
                <w:color w:val="000000"/>
                <w:sz w:val="20"/>
                <w:szCs w:val="20"/>
                <w:highlight w:val="yellow"/>
                <w:rPrChange w:id="219" w:author="Lizethe Pérez Fuertes" w:date="2021-01-28T11:12:00Z">
                  <w:rPr>
                    <w:ins w:id="220" w:author="Lizethe Pérez Fuertes" w:date="2021-01-28T11:09:00Z"/>
                    <w:rFonts w:cs="Arial"/>
                    <w:b/>
                    <w:color w:val="000000"/>
                    <w:sz w:val="20"/>
                    <w:szCs w:val="20"/>
                  </w:rPr>
                </w:rPrChange>
              </w:rPr>
            </w:pPr>
            <w:ins w:id="221" w:author="Lizethe Pérez Fuertes" w:date="2021-01-28T11:09:00Z">
              <w:r w:rsidRPr="000F58C8">
                <w:rPr>
                  <w:rFonts w:cs="Arial"/>
                  <w:b/>
                  <w:color w:val="000000"/>
                  <w:sz w:val="20"/>
                  <w:szCs w:val="20"/>
                  <w:highlight w:val="yellow"/>
                  <w:rPrChange w:id="222" w:author="Lizethe Pérez Fuertes" w:date="2021-01-28T11:12:00Z">
                    <w:rPr>
                      <w:rFonts w:cs="Arial"/>
                      <w:b/>
                      <w:color w:val="000000"/>
                      <w:sz w:val="20"/>
                      <w:szCs w:val="20"/>
                    </w:rPr>
                  </w:rPrChange>
                </w:rPr>
                <w:t>From</w:t>
              </w:r>
            </w:ins>
          </w:p>
        </w:tc>
        <w:tc>
          <w:tcPr>
            <w:tcW w:w="1939" w:type="dxa"/>
            <w:vAlign w:val="center"/>
            <w:tcPrChange w:id="223" w:author="Lizethe Pérez Fuertes" w:date="2021-05-10T10:00:00Z">
              <w:tcPr>
                <w:tcW w:w="1985" w:type="dxa"/>
                <w:vAlign w:val="center"/>
              </w:tcPr>
            </w:tcPrChange>
          </w:tcPr>
          <w:p w14:paraId="4586EA53" w14:textId="77777777" w:rsidR="000F58C8" w:rsidRPr="000F58C8" w:rsidRDefault="000F58C8" w:rsidP="00FD0799">
            <w:pPr>
              <w:spacing w:after="0" w:line="300" w:lineRule="exact"/>
              <w:jc w:val="center"/>
              <w:rPr>
                <w:ins w:id="224" w:author="Lizethe Pérez Fuertes" w:date="2021-01-28T11:09:00Z"/>
                <w:rFonts w:cs="Arial"/>
                <w:b/>
                <w:color w:val="000000"/>
                <w:sz w:val="20"/>
                <w:szCs w:val="20"/>
                <w:highlight w:val="yellow"/>
                <w:rPrChange w:id="225" w:author="Lizethe Pérez Fuertes" w:date="2021-01-28T11:12:00Z">
                  <w:rPr>
                    <w:ins w:id="226" w:author="Lizethe Pérez Fuertes" w:date="2021-01-28T11:09:00Z"/>
                    <w:rFonts w:cs="Arial"/>
                    <w:b/>
                    <w:color w:val="000000"/>
                    <w:sz w:val="20"/>
                    <w:szCs w:val="20"/>
                  </w:rPr>
                </w:rPrChange>
              </w:rPr>
            </w:pPr>
            <w:ins w:id="227" w:author="Lizethe Pérez Fuertes" w:date="2021-01-28T11:09:00Z">
              <w:r w:rsidRPr="000F58C8">
                <w:rPr>
                  <w:rFonts w:cs="Arial"/>
                  <w:b/>
                  <w:color w:val="000000"/>
                  <w:sz w:val="20"/>
                  <w:szCs w:val="20"/>
                  <w:highlight w:val="yellow"/>
                  <w:rPrChange w:id="228" w:author="Lizethe Pérez Fuertes" w:date="2021-01-28T11:12:00Z">
                    <w:rPr>
                      <w:rFonts w:cs="Arial"/>
                      <w:b/>
                      <w:color w:val="000000"/>
                      <w:sz w:val="20"/>
                      <w:szCs w:val="20"/>
                    </w:rPr>
                  </w:rPrChange>
                </w:rPr>
                <w:t>To</w:t>
              </w:r>
            </w:ins>
          </w:p>
        </w:tc>
        <w:tc>
          <w:tcPr>
            <w:tcW w:w="2895" w:type="dxa"/>
            <w:vAlign w:val="center"/>
            <w:tcPrChange w:id="229" w:author="Lizethe Pérez Fuertes" w:date="2021-05-10T10:00:00Z">
              <w:tcPr>
                <w:tcW w:w="2976" w:type="dxa"/>
                <w:vAlign w:val="center"/>
              </w:tcPr>
            </w:tcPrChange>
          </w:tcPr>
          <w:p w14:paraId="63D853B5" w14:textId="77777777" w:rsidR="000F58C8" w:rsidRPr="000F58C8" w:rsidRDefault="000F58C8" w:rsidP="00FD0799">
            <w:pPr>
              <w:spacing w:after="0" w:line="300" w:lineRule="exact"/>
              <w:jc w:val="center"/>
              <w:rPr>
                <w:ins w:id="230" w:author="Lizethe Pérez Fuertes" w:date="2021-01-28T11:09:00Z"/>
                <w:rFonts w:cs="Arial"/>
                <w:b/>
                <w:color w:val="000000"/>
                <w:sz w:val="20"/>
                <w:szCs w:val="20"/>
                <w:highlight w:val="yellow"/>
                <w:rPrChange w:id="231" w:author="Lizethe Pérez Fuertes" w:date="2021-01-28T11:12:00Z">
                  <w:rPr>
                    <w:ins w:id="232" w:author="Lizethe Pérez Fuertes" w:date="2021-01-28T11:09:00Z"/>
                    <w:rFonts w:cs="Arial"/>
                    <w:b/>
                    <w:color w:val="000000"/>
                    <w:sz w:val="20"/>
                    <w:szCs w:val="20"/>
                  </w:rPr>
                </w:rPrChange>
              </w:rPr>
            </w:pPr>
            <w:ins w:id="233" w:author="Lizethe Pérez Fuertes" w:date="2021-01-28T11:09:00Z">
              <w:r w:rsidRPr="000F58C8">
                <w:rPr>
                  <w:rFonts w:cs="Arial"/>
                  <w:b/>
                  <w:color w:val="000000"/>
                  <w:sz w:val="20"/>
                  <w:szCs w:val="20"/>
                  <w:highlight w:val="yellow"/>
                  <w:rPrChange w:id="234" w:author="Lizethe Pérez Fuertes" w:date="2021-01-28T11:12:00Z">
                    <w:rPr>
                      <w:rFonts w:cs="Arial"/>
                      <w:b/>
                      <w:color w:val="000000"/>
                      <w:sz w:val="20"/>
                      <w:szCs w:val="20"/>
                    </w:rPr>
                  </w:rPrChange>
                </w:rPr>
                <w:t>IP Address (To)</w:t>
              </w:r>
            </w:ins>
          </w:p>
        </w:tc>
        <w:tc>
          <w:tcPr>
            <w:tcW w:w="3123" w:type="dxa"/>
            <w:vAlign w:val="center"/>
            <w:tcPrChange w:id="235" w:author="Lizethe Pérez Fuertes" w:date="2021-05-10T10:00:00Z">
              <w:tcPr>
                <w:tcW w:w="3228" w:type="dxa"/>
                <w:vAlign w:val="center"/>
              </w:tcPr>
            </w:tcPrChange>
          </w:tcPr>
          <w:p w14:paraId="7D10339F" w14:textId="77777777" w:rsidR="000F58C8" w:rsidRPr="000F58C8" w:rsidRDefault="000F58C8" w:rsidP="00FD0799">
            <w:pPr>
              <w:spacing w:after="0" w:line="300" w:lineRule="exact"/>
              <w:jc w:val="center"/>
              <w:rPr>
                <w:ins w:id="236" w:author="Lizethe Pérez Fuertes" w:date="2021-01-28T11:09:00Z"/>
                <w:rFonts w:cs="Arial"/>
                <w:b/>
                <w:color w:val="000000"/>
                <w:sz w:val="20"/>
                <w:szCs w:val="20"/>
                <w:highlight w:val="yellow"/>
                <w:rPrChange w:id="237" w:author="Lizethe Pérez Fuertes" w:date="2021-01-28T11:12:00Z">
                  <w:rPr>
                    <w:ins w:id="238" w:author="Lizethe Pérez Fuertes" w:date="2021-01-28T11:09:00Z"/>
                    <w:rFonts w:cs="Arial"/>
                    <w:b/>
                    <w:color w:val="000000"/>
                    <w:sz w:val="20"/>
                    <w:szCs w:val="20"/>
                  </w:rPr>
                </w:rPrChange>
              </w:rPr>
            </w:pPr>
            <w:ins w:id="239" w:author="Lizethe Pérez Fuertes" w:date="2021-01-28T11:09:00Z">
              <w:r w:rsidRPr="000F58C8">
                <w:rPr>
                  <w:rFonts w:cs="Arial"/>
                  <w:b/>
                  <w:color w:val="000000"/>
                  <w:sz w:val="20"/>
                  <w:szCs w:val="20"/>
                  <w:highlight w:val="yellow"/>
                  <w:rPrChange w:id="240"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241" w:author="Lizethe Pérez Fuertes" w:date="2021-01-28T11:12:00Z">
                    <w:rPr>
                      <w:rFonts w:cs="Arial"/>
                      <w:sz w:val="20"/>
                      <w:szCs w:val="20"/>
                    </w:rPr>
                  </w:rPrChange>
                </w:rPr>
                <w:t>(Fail / Success)</w:t>
              </w:r>
            </w:ins>
          </w:p>
        </w:tc>
      </w:tr>
      <w:tr w:rsidR="000F58C8" w:rsidRPr="000F58C8" w14:paraId="2DBCAE87" w14:textId="77777777" w:rsidTr="00CB5120">
        <w:trPr>
          <w:trHeight w:val="454"/>
          <w:ins w:id="242" w:author="Lizethe Pérez Fuertes" w:date="2021-01-28T11:09:00Z"/>
          <w:trPrChange w:id="243" w:author="Lizethe Pérez Fuertes" w:date="2021-05-10T10:00:00Z">
            <w:trPr>
              <w:trHeight w:val="454"/>
            </w:trPr>
          </w:trPrChange>
        </w:trPr>
        <w:tc>
          <w:tcPr>
            <w:tcW w:w="1518" w:type="dxa"/>
            <w:vAlign w:val="center"/>
            <w:tcPrChange w:id="244" w:author="Lizethe Pérez Fuertes" w:date="2021-05-10T10:00:00Z">
              <w:tcPr>
                <w:tcW w:w="1559" w:type="dxa"/>
                <w:vAlign w:val="center"/>
              </w:tcPr>
            </w:tcPrChange>
          </w:tcPr>
          <w:p w14:paraId="22D36C73" w14:textId="166C3744" w:rsidR="000F58C8" w:rsidRPr="000F58C8" w:rsidRDefault="000F58C8" w:rsidP="00FD0799">
            <w:pPr>
              <w:spacing w:after="0" w:line="300" w:lineRule="exact"/>
              <w:jc w:val="center"/>
              <w:rPr>
                <w:ins w:id="245" w:author="Lizethe Pérez Fuertes" w:date="2021-01-28T11:09:00Z"/>
                <w:rFonts w:cs="Arial"/>
                <w:b/>
                <w:bCs/>
                <w:color w:val="000000"/>
                <w:sz w:val="20"/>
                <w:szCs w:val="20"/>
                <w:highlight w:val="yellow"/>
                <w:rPrChange w:id="246" w:author="Lizethe Pérez Fuertes" w:date="2021-01-28T11:12:00Z">
                  <w:rPr>
                    <w:ins w:id="247" w:author="Lizethe Pérez Fuertes" w:date="2021-01-28T11:09:00Z"/>
                    <w:rFonts w:cs="Arial"/>
                    <w:b/>
                    <w:bCs/>
                    <w:color w:val="000000"/>
                    <w:sz w:val="20"/>
                    <w:szCs w:val="20"/>
                  </w:rPr>
                </w:rPrChange>
              </w:rPr>
            </w:pPr>
            <w:ins w:id="248" w:author="Lizethe Pérez Fuertes" w:date="2021-01-28T11:09:00Z">
              <w:r w:rsidRPr="000F58C8">
                <w:rPr>
                  <w:rFonts w:cs="Arial"/>
                  <w:b/>
                  <w:bCs/>
                  <w:color w:val="000000"/>
                  <w:sz w:val="20"/>
                  <w:szCs w:val="20"/>
                  <w:highlight w:val="yellow"/>
                  <w:rPrChange w:id="249" w:author="Lizethe Pérez Fuertes" w:date="2021-01-28T11:12:00Z">
                    <w:rPr>
                      <w:rFonts w:cs="Arial"/>
                      <w:b/>
                      <w:bCs/>
                      <w:color w:val="000000"/>
                      <w:sz w:val="20"/>
                      <w:szCs w:val="20"/>
                    </w:rPr>
                  </w:rPrChange>
                </w:rPr>
                <w:t>PC</w:t>
              </w:r>
            </w:ins>
            <w:ins w:id="250" w:author="Lizethe Pérez Fuertes" w:date="2021-01-28T11:10:00Z">
              <w:r w:rsidRPr="000F58C8">
                <w:rPr>
                  <w:rFonts w:cs="Arial"/>
                  <w:b/>
                  <w:bCs/>
                  <w:color w:val="000000"/>
                  <w:sz w:val="20"/>
                  <w:szCs w:val="20"/>
                  <w:highlight w:val="yellow"/>
                  <w:rPrChange w:id="251" w:author="Lizethe Pérez Fuertes" w:date="2021-01-28T11:12:00Z">
                    <w:rPr>
                      <w:rFonts w:cs="Arial"/>
                      <w:b/>
                      <w:bCs/>
                      <w:color w:val="000000"/>
                      <w:sz w:val="20"/>
                      <w:szCs w:val="20"/>
                    </w:rPr>
                  </w:rPrChange>
                </w:rPr>
                <w:t>-A</w:t>
              </w:r>
            </w:ins>
          </w:p>
        </w:tc>
        <w:tc>
          <w:tcPr>
            <w:tcW w:w="1939" w:type="dxa"/>
            <w:vAlign w:val="center"/>
            <w:tcPrChange w:id="252" w:author="Lizethe Pérez Fuertes" w:date="2021-05-10T10:00:00Z">
              <w:tcPr>
                <w:tcW w:w="1985" w:type="dxa"/>
                <w:vAlign w:val="center"/>
              </w:tcPr>
            </w:tcPrChange>
          </w:tcPr>
          <w:p w14:paraId="23F43226" w14:textId="369DAA5B" w:rsidR="000F58C8" w:rsidRPr="000F58C8" w:rsidRDefault="000F58C8" w:rsidP="00FD0799">
            <w:pPr>
              <w:spacing w:after="0" w:line="300" w:lineRule="exact"/>
              <w:jc w:val="center"/>
              <w:rPr>
                <w:ins w:id="253" w:author="Lizethe Pérez Fuertes" w:date="2021-01-28T11:09:00Z"/>
                <w:rFonts w:cs="Arial"/>
                <w:b/>
                <w:bCs/>
                <w:color w:val="000000"/>
                <w:sz w:val="20"/>
                <w:szCs w:val="20"/>
                <w:highlight w:val="yellow"/>
                <w:rPrChange w:id="254" w:author="Lizethe Pérez Fuertes" w:date="2021-01-28T11:12:00Z">
                  <w:rPr>
                    <w:ins w:id="255" w:author="Lizethe Pérez Fuertes" w:date="2021-01-28T11:09:00Z"/>
                    <w:rFonts w:cs="Arial"/>
                    <w:b/>
                    <w:bCs/>
                    <w:color w:val="000000"/>
                    <w:sz w:val="20"/>
                    <w:szCs w:val="20"/>
                  </w:rPr>
                </w:rPrChange>
              </w:rPr>
            </w:pPr>
            <w:ins w:id="256" w:author="Lizethe Pérez Fuertes" w:date="2021-01-28T11:10:00Z">
              <w:r w:rsidRPr="000F58C8">
                <w:rPr>
                  <w:rFonts w:cs="Arial"/>
                  <w:b/>
                  <w:bCs/>
                  <w:color w:val="000000"/>
                  <w:sz w:val="20"/>
                  <w:szCs w:val="20"/>
                  <w:highlight w:val="yellow"/>
                  <w:rPrChange w:id="257" w:author="Lizethe Pérez Fuertes" w:date="2021-01-28T11:12:00Z">
                    <w:rPr>
                      <w:rFonts w:cs="Arial"/>
                      <w:b/>
                      <w:bCs/>
                      <w:color w:val="000000"/>
                      <w:sz w:val="20"/>
                      <w:szCs w:val="20"/>
                    </w:rPr>
                  </w:rPrChange>
                </w:rPr>
                <w:t>Gateway G0/1</w:t>
              </w:r>
            </w:ins>
          </w:p>
        </w:tc>
        <w:tc>
          <w:tcPr>
            <w:tcW w:w="2895" w:type="dxa"/>
            <w:vAlign w:val="center"/>
            <w:tcPrChange w:id="258" w:author="Lizethe Pérez Fuertes" w:date="2021-05-10T10:00:00Z">
              <w:tcPr>
                <w:tcW w:w="2976" w:type="dxa"/>
                <w:vAlign w:val="center"/>
              </w:tcPr>
            </w:tcPrChange>
          </w:tcPr>
          <w:p w14:paraId="6A34A263" w14:textId="33EE5841" w:rsidR="000F58C8" w:rsidRPr="000F58C8" w:rsidRDefault="000F58C8" w:rsidP="00FD0799">
            <w:pPr>
              <w:pStyle w:val="TableParagraph"/>
              <w:spacing w:line="300" w:lineRule="exact"/>
              <w:jc w:val="center"/>
              <w:rPr>
                <w:ins w:id="259" w:author="Lizethe Pérez Fuertes" w:date="2021-01-28T11:09:00Z"/>
                <w:rFonts w:ascii="Arial" w:hAnsi="Arial" w:cs="Arial"/>
                <w:color w:val="FF0000"/>
                <w:sz w:val="20"/>
                <w:szCs w:val="20"/>
                <w:highlight w:val="yellow"/>
                <w:rPrChange w:id="260" w:author="Lizethe Pérez Fuertes" w:date="2021-01-28T11:12:00Z">
                  <w:rPr>
                    <w:ins w:id="261" w:author="Lizethe Pérez Fuertes" w:date="2021-01-28T11:09:00Z"/>
                    <w:rFonts w:ascii="Arial" w:hAnsi="Arial" w:cs="Arial"/>
                    <w:color w:val="FF0000"/>
                    <w:sz w:val="20"/>
                    <w:szCs w:val="20"/>
                  </w:rPr>
                </w:rPrChange>
              </w:rPr>
            </w:pPr>
            <w:ins w:id="262" w:author="Lizethe Pérez Fuertes" w:date="2021-01-28T11:11:00Z">
              <w:r w:rsidRPr="000F58C8">
                <w:rPr>
                  <w:rFonts w:ascii="Arial" w:eastAsia="Times New Roman" w:hAnsi="Arial" w:cs="Arial"/>
                  <w:color w:val="FF0000"/>
                  <w:sz w:val="20"/>
                  <w:szCs w:val="20"/>
                  <w:highlight w:val="yellow"/>
                  <w:rPrChange w:id="263"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64" w:author="Lizethe Pérez Fuertes" w:date="2021-05-10T10:00:00Z">
              <w:tcPr>
                <w:tcW w:w="3228" w:type="dxa"/>
                <w:vAlign w:val="center"/>
              </w:tcPr>
            </w:tcPrChange>
          </w:tcPr>
          <w:p w14:paraId="00468DDB" w14:textId="77777777" w:rsidR="000F58C8" w:rsidRPr="000F58C8" w:rsidRDefault="000F58C8" w:rsidP="00FD0799">
            <w:pPr>
              <w:spacing w:after="0" w:line="300" w:lineRule="exact"/>
              <w:rPr>
                <w:ins w:id="265" w:author="Lizethe Pérez Fuertes" w:date="2021-01-28T11:09:00Z"/>
                <w:rFonts w:cs="Arial"/>
                <w:color w:val="FF0000"/>
                <w:sz w:val="20"/>
                <w:szCs w:val="20"/>
                <w:highlight w:val="yellow"/>
                <w:rPrChange w:id="266" w:author="Lizethe Pérez Fuertes" w:date="2021-01-28T11:12:00Z">
                  <w:rPr>
                    <w:ins w:id="267" w:author="Lizethe Pérez Fuertes" w:date="2021-01-28T11:09:00Z"/>
                    <w:rFonts w:cs="Arial"/>
                    <w:color w:val="FF0000"/>
                    <w:sz w:val="20"/>
                    <w:szCs w:val="20"/>
                  </w:rPr>
                </w:rPrChange>
              </w:rPr>
            </w:pPr>
          </w:p>
        </w:tc>
      </w:tr>
      <w:tr w:rsidR="000F58C8" w:rsidRPr="000F58C8" w14:paraId="32508CA3" w14:textId="77777777" w:rsidTr="00CB5120">
        <w:trPr>
          <w:trHeight w:val="454"/>
          <w:ins w:id="268" w:author="Lizethe Pérez Fuertes" w:date="2021-01-28T11:09:00Z"/>
          <w:trPrChange w:id="269" w:author="Lizethe Pérez Fuertes" w:date="2021-05-10T10:00:00Z">
            <w:trPr>
              <w:trHeight w:val="454"/>
            </w:trPr>
          </w:trPrChange>
        </w:trPr>
        <w:tc>
          <w:tcPr>
            <w:tcW w:w="1518" w:type="dxa"/>
            <w:vAlign w:val="center"/>
            <w:tcPrChange w:id="270" w:author="Lizethe Pérez Fuertes" w:date="2021-05-10T10:00:00Z">
              <w:tcPr>
                <w:tcW w:w="1559" w:type="dxa"/>
                <w:vAlign w:val="center"/>
              </w:tcPr>
            </w:tcPrChange>
          </w:tcPr>
          <w:p w14:paraId="3A802BB7" w14:textId="290B1972" w:rsidR="000F58C8" w:rsidRPr="000F58C8" w:rsidRDefault="000F58C8" w:rsidP="00FD0799">
            <w:pPr>
              <w:spacing w:after="0" w:line="300" w:lineRule="exact"/>
              <w:jc w:val="center"/>
              <w:rPr>
                <w:ins w:id="271" w:author="Lizethe Pérez Fuertes" w:date="2021-01-28T11:09:00Z"/>
                <w:rFonts w:cs="Arial"/>
                <w:b/>
                <w:bCs/>
                <w:color w:val="000000"/>
                <w:sz w:val="20"/>
                <w:szCs w:val="20"/>
                <w:highlight w:val="yellow"/>
                <w:rPrChange w:id="272" w:author="Lizethe Pérez Fuertes" w:date="2021-01-28T11:12:00Z">
                  <w:rPr>
                    <w:ins w:id="273" w:author="Lizethe Pérez Fuertes" w:date="2021-01-28T11:09:00Z"/>
                    <w:rFonts w:cs="Arial"/>
                    <w:b/>
                    <w:bCs/>
                    <w:color w:val="000000"/>
                    <w:sz w:val="20"/>
                    <w:szCs w:val="20"/>
                  </w:rPr>
                </w:rPrChange>
              </w:rPr>
            </w:pPr>
            <w:ins w:id="274" w:author="Lizethe Pérez Fuertes" w:date="2021-01-28T11:09:00Z">
              <w:r w:rsidRPr="000F58C8">
                <w:rPr>
                  <w:rFonts w:cs="Arial"/>
                  <w:b/>
                  <w:bCs/>
                  <w:color w:val="000000"/>
                  <w:sz w:val="20"/>
                  <w:szCs w:val="20"/>
                  <w:highlight w:val="yellow"/>
                  <w:rPrChange w:id="275" w:author="Lizethe Pérez Fuertes" w:date="2021-01-28T11:12:00Z">
                    <w:rPr>
                      <w:rFonts w:cs="Arial"/>
                      <w:b/>
                      <w:bCs/>
                      <w:color w:val="000000"/>
                      <w:sz w:val="20"/>
                      <w:szCs w:val="20"/>
                    </w:rPr>
                  </w:rPrChange>
                </w:rPr>
                <w:t>PC</w:t>
              </w:r>
            </w:ins>
            <w:ins w:id="276" w:author="Lizethe Pérez Fuertes" w:date="2021-01-28T11:10:00Z">
              <w:r w:rsidRPr="000F58C8">
                <w:rPr>
                  <w:rFonts w:cs="Arial"/>
                  <w:b/>
                  <w:bCs/>
                  <w:color w:val="000000"/>
                  <w:sz w:val="20"/>
                  <w:szCs w:val="20"/>
                  <w:highlight w:val="yellow"/>
                  <w:rPrChange w:id="277" w:author="Lizethe Pérez Fuertes" w:date="2021-01-28T11:12:00Z">
                    <w:rPr>
                      <w:rFonts w:cs="Arial"/>
                      <w:b/>
                      <w:bCs/>
                      <w:color w:val="000000"/>
                      <w:sz w:val="20"/>
                      <w:szCs w:val="20"/>
                    </w:rPr>
                  </w:rPrChange>
                </w:rPr>
                <w:t>-B</w:t>
              </w:r>
            </w:ins>
          </w:p>
        </w:tc>
        <w:tc>
          <w:tcPr>
            <w:tcW w:w="1939" w:type="dxa"/>
            <w:vAlign w:val="center"/>
            <w:tcPrChange w:id="278" w:author="Lizethe Pérez Fuertes" w:date="2021-05-10T10:00:00Z">
              <w:tcPr>
                <w:tcW w:w="1985" w:type="dxa"/>
                <w:vAlign w:val="center"/>
              </w:tcPr>
            </w:tcPrChange>
          </w:tcPr>
          <w:p w14:paraId="6219D5F5" w14:textId="64EBF0B3" w:rsidR="000F58C8" w:rsidRPr="000F58C8" w:rsidRDefault="000F58C8" w:rsidP="00FD0799">
            <w:pPr>
              <w:spacing w:after="0" w:line="300" w:lineRule="exact"/>
              <w:jc w:val="center"/>
              <w:rPr>
                <w:ins w:id="279" w:author="Lizethe Pérez Fuertes" w:date="2021-01-28T11:09:00Z"/>
                <w:rFonts w:cs="Arial"/>
                <w:b/>
                <w:bCs/>
                <w:color w:val="000000"/>
                <w:sz w:val="20"/>
                <w:szCs w:val="20"/>
                <w:highlight w:val="yellow"/>
                <w:rPrChange w:id="280" w:author="Lizethe Pérez Fuertes" w:date="2021-01-28T11:12:00Z">
                  <w:rPr>
                    <w:ins w:id="281" w:author="Lizethe Pérez Fuertes" w:date="2021-01-28T11:09:00Z"/>
                    <w:rFonts w:cs="Arial"/>
                    <w:b/>
                    <w:bCs/>
                    <w:color w:val="000000"/>
                    <w:sz w:val="20"/>
                    <w:szCs w:val="20"/>
                  </w:rPr>
                </w:rPrChange>
              </w:rPr>
            </w:pPr>
            <w:ins w:id="282" w:author="Lizethe Pérez Fuertes" w:date="2021-01-28T11:11:00Z">
              <w:r w:rsidRPr="000F58C8">
                <w:rPr>
                  <w:rFonts w:cs="Arial"/>
                  <w:b/>
                  <w:bCs/>
                  <w:color w:val="000000"/>
                  <w:sz w:val="20"/>
                  <w:szCs w:val="20"/>
                  <w:highlight w:val="yellow"/>
                  <w:rPrChange w:id="283" w:author="Lizethe Pérez Fuertes" w:date="2021-01-28T11:12:00Z">
                    <w:rPr>
                      <w:rFonts w:cs="Arial"/>
                      <w:b/>
                      <w:bCs/>
                      <w:color w:val="000000"/>
                      <w:sz w:val="20"/>
                      <w:szCs w:val="20"/>
                    </w:rPr>
                  </w:rPrChange>
                </w:rPr>
                <w:t>Gateway G0/1</w:t>
              </w:r>
            </w:ins>
          </w:p>
        </w:tc>
        <w:tc>
          <w:tcPr>
            <w:tcW w:w="2895" w:type="dxa"/>
            <w:vAlign w:val="center"/>
            <w:tcPrChange w:id="284" w:author="Lizethe Pérez Fuertes" w:date="2021-05-10T10:00:00Z">
              <w:tcPr>
                <w:tcW w:w="2976" w:type="dxa"/>
                <w:vAlign w:val="center"/>
              </w:tcPr>
            </w:tcPrChange>
          </w:tcPr>
          <w:p w14:paraId="143206FA" w14:textId="0EB71CE3" w:rsidR="000F58C8" w:rsidRPr="000F58C8" w:rsidRDefault="000F58C8" w:rsidP="00FD0799">
            <w:pPr>
              <w:pStyle w:val="TableParagraph"/>
              <w:spacing w:line="300" w:lineRule="exact"/>
              <w:jc w:val="center"/>
              <w:rPr>
                <w:ins w:id="285" w:author="Lizethe Pérez Fuertes" w:date="2021-01-28T11:09:00Z"/>
                <w:rFonts w:ascii="Arial" w:hAnsi="Arial" w:cs="Arial"/>
                <w:color w:val="FF0000"/>
                <w:sz w:val="20"/>
                <w:szCs w:val="20"/>
                <w:highlight w:val="yellow"/>
                <w:rPrChange w:id="286" w:author="Lizethe Pérez Fuertes" w:date="2021-01-28T11:12:00Z">
                  <w:rPr>
                    <w:ins w:id="287" w:author="Lizethe Pérez Fuertes" w:date="2021-01-28T11:09:00Z"/>
                    <w:rFonts w:ascii="Arial" w:hAnsi="Arial" w:cs="Arial"/>
                    <w:color w:val="FF0000"/>
                    <w:sz w:val="20"/>
                    <w:szCs w:val="20"/>
                  </w:rPr>
                </w:rPrChange>
              </w:rPr>
            </w:pPr>
            <w:ins w:id="288" w:author="Lizethe Pérez Fuertes" w:date="2021-01-28T11:12:00Z">
              <w:r w:rsidRPr="000F58C8">
                <w:rPr>
                  <w:rFonts w:ascii="Arial" w:eastAsia="Times New Roman" w:hAnsi="Arial" w:cs="Arial"/>
                  <w:color w:val="FF0000"/>
                  <w:sz w:val="20"/>
                  <w:szCs w:val="20"/>
                  <w:highlight w:val="yellow"/>
                  <w:rPrChange w:id="289"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90" w:author="Lizethe Pérez Fuertes" w:date="2021-05-10T10:00:00Z">
              <w:tcPr>
                <w:tcW w:w="3228" w:type="dxa"/>
                <w:vAlign w:val="center"/>
              </w:tcPr>
            </w:tcPrChange>
          </w:tcPr>
          <w:p w14:paraId="5E4258AB" w14:textId="77777777" w:rsidR="000F58C8" w:rsidRPr="000F58C8" w:rsidRDefault="000F58C8" w:rsidP="00FD0799">
            <w:pPr>
              <w:spacing w:after="0" w:line="300" w:lineRule="exact"/>
              <w:rPr>
                <w:ins w:id="291" w:author="Lizethe Pérez Fuertes" w:date="2021-01-28T11:09:00Z"/>
                <w:rFonts w:cs="Arial"/>
                <w:color w:val="FF0000"/>
                <w:sz w:val="20"/>
                <w:szCs w:val="20"/>
                <w:highlight w:val="yellow"/>
                <w:rPrChange w:id="292" w:author="Lizethe Pérez Fuertes" w:date="2021-01-28T11:12:00Z">
                  <w:rPr>
                    <w:ins w:id="293" w:author="Lizethe Pérez Fuertes" w:date="2021-01-28T11:09:00Z"/>
                    <w:rFonts w:cs="Arial"/>
                    <w:color w:val="FF0000"/>
                    <w:sz w:val="20"/>
                    <w:szCs w:val="20"/>
                  </w:rPr>
                </w:rPrChange>
              </w:rPr>
            </w:pPr>
          </w:p>
        </w:tc>
      </w:tr>
    </w:tbl>
    <w:p w14:paraId="0B461CDB" w14:textId="5E33349C" w:rsidR="000F58C8" w:rsidDel="00CB5120" w:rsidRDefault="000F58C8">
      <w:pPr>
        <w:pStyle w:val="SubStepAlpha"/>
        <w:numPr>
          <w:ilvl w:val="0"/>
          <w:numId w:val="0"/>
        </w:numPr>
        <w:ind w:left="720"/>
        <w:rPr>
          <w:del w:id="294" w:author="Lizethe Pérez Fuertes" w:date="2021-05-10T10:00:00Z"/>
        </w:rPr>
        <w:pPrChange w:id="295"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r w:rsidRPr="00BF44B4">
        <w:rPr>
          <w:b/>
        </w:rPr>
        <w:t>ip nat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r w:rsidRPr="00F06A92">
        <w:rPr>
          <w:b/>
        </w:rPr>
        <w:t>ip nat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r w:rsidRPr="00F06A92">
        <w:rPr>
          <w:b/>
        </w:rPr>
        <w:t>ip nat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show ip nat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CD913A3" w:rsidR="001368D4" w:rsidRPr="00BC0A29" w:rsidRDefault="000F57F1" w:rsidP="001368D4">
      <w:pPr>
        <w:pStyle w:val="BodyTextL50"/>
        <w:rPr>
          <w:rStyle w:val="AnswerGray"/>
        </w:rPr>
      </w:pPr>
      <w:r>
        <w:t>192.168.1.20</w:t>
      </w:r>
      <w:r w:rsidR="001368D4">
        <w:t xml:space="preserve"> = ____</w:t>
      </w:r>
      <w:del w:id="296" w:author="Lizethe Pérez Fuertes" w:date="2021-05-10T10:01:00Z">
        <w:r w:rsidR="001368D4" w:rsidDel="00CB5120">
          <w:delText>___________________________</w:delText>
        </w:r>
        <w:r w:rsidDel="00CB5120">
          <w:delText>__________________________</w:delText>
        </w:r>
      </w:del>
      <w:r w:rsidR="001368D4" w:rsidRPr="00CB7E12">
        <w:t xml:space="preserve"> </w:t>
      </w:r>
      <w:r w:rsidR="001368D4" w:rsidRPr="00CB5120">
        <w:rPr>
          <w:rFonts w:eastAsia="Times New Roman" w:cs="Arial"/>
          <w:b/>
          <w:bCs/>
          <w:sz w:val="24"/>
          <w:szCs w:val="24"/>
          <w:lang w:val="es-ES" w:eastAsia="es-MX"/>
          <w:rPrChange w:id="297" w:author="Lizethe Pérez Fuertes" w:date="2021-05-10T10:01:00Z">
            <w:rPr>
              <w:rStyle w:val="AnswerGray"/>
            </w:rPr>
          </w:rPrChange>
        </w:rPr>
        <w:t>209.165.200.225</w:t>
      </w:r>
    </w:p>
    <w:p w14:paraId="2269E303" w14:textId="77777777" w:rsidR="001368D4" w:rsidRPr="00BC0A29" w:rsidRDefault="001368D4" w:rsidP="001368D4">
      <w:pPr>
        <w:pStyle w:val="BodyTextL50"/>
      </w:pPr>
      <w:r w:rsidRPr="00BC0A29">
        <w:t xml:space="preserve">The </w:t>
      </w:r>
      <w:r w:rsidR="00015436" w:rsidRPr="00BC0A29">
        <w:t>I</w:t>
      </w:r>
      <w:r w:rsidRPr="00BC0A29">
        <w:t>nside global address is assigned by?</w:t>
      </w:r>
    </w:p>
    <w:p w14:paraId="5336B23F" w14:textId="51CE2A14" w:rsidR="001368D4" w:rsidRPr="00CB5120" w:rsidDel="00CB5120" w:rsidRDefault="001368D4" w:rsidP="001368D4">
      <w:pPr>
        <w:pStyle w:val="BodyTextL50"/>
        <w:rPr>
          <w:del w:id="298" w:author="Lizethe Pérez Fuertes" w:date="2021-05-10T10:02:00Z"/>
        </w:rPr>
      </w:pPr>
      <w:del w:id="299" w:author="Lizethe Pérez Fuertes" w:date="2021-05-10T10:02:00Z">
        <w:r w:rsidRPr="00CB5120" w:rsidDel="00CB5120">
          <w:delText>____________________________________________________________________________________</w:delText>
        </w:r>
      </w:del>
    </w:p>
    <w:p w14:paraId="7460F1A7" w14:textId="77777777" w:rsidR="001368D4" w:rsidRPr="00CB5120" w:rsidRDefault="001368D4" w:rsidP="001368D4">
      <w:pPr>
        <w:pStyle w:val="BodyTextL50"/>
        <w:rPr>
          <w:rFonts w:eastAsia="Times New Roman" w:cs="Arial"/>
          <w:b/>
          <w:bCs/>
          <w:sz w:val="24"/>
          <w:szCs w:val="24"/>
          <w:lang w:val="es-ES" w:eastAsia="es-MX"/>
          <w:rPrChange w:id="300" w:author="Lizethe Pérez Fuertes" w:date="2021-05-10T10:02:00Z">
            <w:rPr>
              <w:rStyle w:val="AnswerGray"/>
            </w:rPr>
          </w:rPrChange>
        </w:rPr>
      </w:pPr>
      <w:r w:rsidRPr="00CB5120">
        <w:rPr>
          <w:rFonts w:eastAsia="Times New Roman" w:cs="Arial"/>
          <w:b/>
          <w:bCs/>
          <w:sz w:val="24"/>
          <w:szCs w:val="24"/>
          <w:lang w:val="es-ES" w:eastAsia="es-MX"/>
          <w:rPrChange w:id="301" w:author="Lizethe Pérez Fuertes" w:date="2021-05-10T10:02:00Z">
            <w:rPr>
              <w:rStyle w:val="AnswerGray"/>
            </w:rPr>
          </w:rPrChange>
        </w:rPr>
        <w:t>The router from the NAT pool.</w:t>
      </w:r>
    </w:p>
    <w:p w14:paraId="46237A8B" w14:textId="77777777" w:rsidR="001368D4" w:rsidRPr="00BC0A29" w:rsidRDefault="001368D4" w:rsidP="001368D4">
      <w:pPr>
        <w:pStyle w:val="BodyTextL50"/>
      </w:pPr>
      <w:r w:rsidRPr="00BC0A29">
        <w:t xml:space="preserve">The </w:t>
      </w:r>
      <w:r w:rsidR="00015436" w:rsidRPr="00BC0A29">
        <w:t>I</w:t>
      </w:r>
      <w:r w:rsidRPr="00BC0A29">
        <w:t>nside local address is assigned by?</w:t>
      </w:r>
    </w:p>
    <w:p w14:paraId="5A210F78" w14:textId="05A0EBE8" w:rsidR="001368D4" w:rsidDel="00CB5120" w:rsidRDefault="001368D4" w:rsidP="001368D4">
      <w:pPr>
        <w:pStyle w:val="BodyTextL50"/>
        <w:rPr>
          <w:del w:id="302" w:author="Lizethe Pérez Fuertes" w:date="2021-05-10T10:02:00Z"/>
        </w:rPr>
      </w:pPr>
      <w:del w:id="303" w:author="Lizethe Pérez Fuertes" w:date="2021-05-10T10:02:00Z">
        <w:r w:rsidRPr="00CB5120" w:rsidDel="00CB5120">
          <w:delText>____________________________________________________________________________________</w:delText>
        </w:r>
      </w:del>
    </w:p>
    <w:p w14:paraId="415B5ACA" w14:textId="77777777" w:rsidR="001368D4" w:rsidRPr="00CB5120" w:rsidRDefault="001368D4" w:rsidP="001368D4">
      <w:pPr>
        <w:pStyle w:val="BodyTextL50"/>
        <w:rPr>
          <w:rFonts w:eastAsia="Times New Roman" w:cs="Arial"/>
          <w:b/>
          <w:bCs/>
          <w:sz w:val="24"/>
          <w:szCs w:val="24"/>
          <w:lang w:val="es-ES" w:eastAsia="es-MX"/>
          <w:rPrChange w:id="304" w:author="Lizethe Pérez Fuertes" w:date="2021-05-10T10:02:00Z">
            <w:rPr>
              <w:rStyle w:val="AnswerGray"/>
            </w:rPr>
          </w:rPrChange>
        </w:rPr>
      </w:pPr>
      <w:r w:rsidRPr="00CB5120">
        <w:rPr>
          <w:rFonts w:eastAsia="Times New Roman" w:cs="Arial"/>
          <w:b/>
          <w:bCs/>
          <w:sz w:val="24"/>
          <w:szCs w:val="24"/>
          <w:lang w:val="es-ES" w:eastAsia="es-MX"/>
          <w:rPrChange w:id="305" w:author="Lizethe Pérez Fuertes" w:date="2021-05-10T10:02:00Z">
            <w:rPr>
              <w:rStyle w:val="AnswerGray"/>
            </w:rPr>
          </w:rPrChange>
        </w:rPr>
        <w:t>The administrator for the workstation.</w:t>
      </w:r>
    </w:p>
    <w:p w14:paraId="68B6DC4F" w14:textId="77777777" w:rsidR="00E0547B" w:rsidRDefault="00E0547B" w:rsidP="0019631F">
      <w:pPr>
        <w:pStyle w:val="SubStepAlpha"/>
      </w:pPr>
      <w:r>
        <w:t xml:space="preserve">From </w:t>
      </w:r>
      <w:r w:rsidRPr="00CB5120">
        <w:rPr>
          <w:b/>
          <w:bCs/>
          <w:rPrChange w:id="306" w:author="Lizethe Pérez Fuertes" w:date="2021-05-10T10:02:00Z">
            <w:rPr/>
          </w:rPrChange>
        </w:rPr>
        <w:t>PC-A</w:t>
      </w:r>
      <w:r>
        <w:t xml:space="preserve">, ping the </w:t>
      </w:r>
      <w:r w:rsidRPr="00CB5120">
        <w:rPr>
          <w:b/>
          <w:bCs/>
          <w:rPrChange w:id="307" w:author="Lizethe Pérez Fuertes" w:date="2021-05-10T10:02:00Z">
            <w:rPr/>
          </w:rPrChange>
        </w:rPr>
        <w:t>Lo0</w:t>
      </w:r>
      <w:r>
        <w:t xml:space="preserve">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show ip nat translations</w:t>
      </w:r>
    </w:p>
    <w:p w14:paraId="7D121F71" w14:textId="77777777" w:rsidR="00E0547B" w:rsidRDefault="00E0547B" w:rsidP="00E0547B">
      <w:pPr>
        <w:pStyle w:val="CMDOutput"/>
      </w:pPr>
      <w:r>
        <w:t>Pro Inside global      Inside local       Outside local      Outside global</w:t>
      </w:r>
    </w:p>
    <w:p w14:paraId="77F42CD7" w14:textId="77777777" w:rsidR="00FD0799" w:rsidRPr="00AD7206" w:rsidRDefault="00FD0799" w:rsidP="00FD0799">
      <w:pPr>
        <w:pStyle w:val="CMDOutput"/>
        <w:rPr>
          <w:ins w:id="308" w:author="Lizethe Pérez Fuertes" w:date="2021-05-08T22:48:00Z"/>
          <w:highlight w:val="yellow"/>
        </w:rPr>
      </w:pPr>
      <w:ins w:id="309" w:author="Lizethe Pérez Fuertes" w:date="2021-05-08T22:48:00Z">
        <w:r w:rsidRPr="00AD7206">
          <w:rPr>
            <w:highlight w:val="yellow"/>
          </w:rPr>
          <w:t>icmp 209.165.200.225:5 192.168.1.20:5 192.31.7.1:5 192.31.7.1:5</w:t>
        </w:r>
      </w:ins>
    </w:p>
    <w:p w14:paraId="6D693F2C" w14:textId="77777777" w:rsidR="00FD0799" w:rsidRPr="00AD7206" w:rsidRDefault="00FD0799" w:rsidP="00FD0799">
      <w:pPr>
        <w:pStyle w:val="CMDOutput"/>
        <w:rPr>
          <w:ins w:id="310" w:author="Lizethe Pérez Fuertes" w:date="2021-05-08T22:48:00Z"/>
          <w:highlight w:val="yellow"/>
        </w:rPr>
      </w:pPr>
      <w:ins w:id="311" w:author="Lizethe Pérez Fuertes" w:date="2021-05-08T22:48:00Z">
        <w:r w:rsidRPr="00AD7206">
          <w:rPr>
            <w:highlight w:val="yellow"/>
          </w:rPr>
          <w:t>icmp 209.165.200.225:6 192.168.1.20:6 192.31.7.1:6 192.31.7.1:6</w:t>
        </w:r>
      </w:ins>
    </w:p>
    <w:p w14:paraId="79A9599E" w14:textId="77777777" w:rsidR="00FD0799" w:rsidRPr="00AD7206" w:rsidRDefault="00FD0799" w:rsidP="00FD0799">
      <w:pPr>
        <w:pStyle w:val="CMDOutput"/>
        <w:rPr>
          <w:ins w:id="312" w:author="Lizethe Pérez Fuertes" w:date="2021-05-08T22:48:00Z"/>
          <w:highlight w:val="yellow"/>
        </w:rPr>
      </w:pPr>
      <w:ins w:id="313" w:author="Lizethe Pérez Fuertes" w:date="2021-05-08T22:48:00Z">
        <w:r w:rsidRPr="00AD7206">
          <w:rPr>
            <w:highlight w:val="yellow"/>
          </w:rPr>
          <w:t>icmp 209.165.200.225:7 192.168.1.20:7 192.31.7.1:7 192.31.7.1:7</w:t>
        </w:r>
      </w:ins>
    </w:p>
    <w:p w14:paraId="70DFEC1F" w14:textId="77777777" w:rsidR="00FD0799" w:rsidRPr="00AD7206" w:rsidRDefault="00FD0799" w:rsidP="00FD0799">
      <w:pPr>
        <w:pStyle w:val="CMDOutput"/>
        <w:rPr>
          <w:ins w:id="314" w:author="Lizethe Pérez Fuertes" w:date="2021-05-08T22:48:00Z"/>
        </w:rPr>
      </w:pPr>
      <w:ins w:id="315" w:author="Lizethe Pérez Fuertes" w:date="2021-05-08T22:48:00Z">
        <w:r w:rsidRPr="00AD7206">
          <w:rPr>
            <w:highlight w:val="yellow"/>
          </w:rPr>
          <w:t>icmp 209.165.200.225:8 192.168.1.20:8 192.31.7.1:8 192.31.7.1:8</w:t>
        </w:r>
      </w:ins>
    </w:p>
    <w:p w14:paraId="3B4D37B9" w14:textId="46885A12" w:rsidR="00E0547B" w:rsidDel="00FD0799" w:rsidRDefault="00E0547B" w:rsidP="00E0547B">
      <w:pPr>
        <w:pStyle w:val="CMDOutput"/>
        <w:rPr>
          <w:del w:id="316" w:author="Lizethe Pérez Fuertes" w:date="2021-05-08T22:48:00Z"/>
        </w:rPr>
      </w:pPr>
      <w:del w:id="317" w:author="Lizethe Pérez Fuertes" w:date="2021-05-08T22:48:00Z">
        <w:r w:rsidRPr="00D31360" w:rsidDel="00FD0799">
          <w:rPr>
            <w:highlight w:val="yellow"/>
          </w:rPr>
          <w:delText xml:space="preserve">icmp 209.165.200.225:1 192.168.1.20:1     </w:delText>
        </w:r>
        <w:r w:rsidR="00AC0A20" w:rsidDel="00FD0799">
          <w:rPr>
            <w:highlight w:val="yellow"/>
          </w:rPr>
          <w:delText>192.31.7.1</w:delText>
        </w:r>
        <w:r w:rsidRPr="00D31360" w:rsidDel="00FD0799">
          <w:rPr>
            <w:highlight w:val="yellow"/>
          </w:rPr>
          <w:delText xml:space="preserve">:1       </w:delText>
        </w:r>
        <w:r w:rsidR="00AC0A20" w:rsidDel="00FD0799">
          <w:rPr>
            <w:highlight w:val="yellow"/>
          </w:rPr>
          <w:delText>192.31.7.1</w:delText>
        </w:r>
        <w:r w:rsidRPr="00D31360" w:rsidDel="00FD0799">
          <w:rPr>
            <w:highlight w:val="yellow"/>
          </w:rPr>
          <w:delText>:1</w:delText>
        </w:r>
      </w:del>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2D55BF1C" w:rsidR="001368D4" w:rsidRDefault="001368D4" w:rsidP="001368D4">
      <w:pPr>
        <w:pStyle w:val="BodyTextL50"/>
        <w:rPr>
          <w:rStyle w:val="AnswerGray"/>
        </w:rPr>
      </w:pPr>
      <w:r>
        <w:t xml:space="preserve">What port number was used in this ICMP exchange? </w:t>
      </w:r>
      <w:r w:rsidR="00BE15B3">
        <w:t>________________</w:t>
      </w:r>
      <w:r>
        <w:t xml:space="preserve"> </w:t>
      </w:r>
      <w:ins w:id="318" w:author="Lizethe Pérez Fuertes" w:date="2021-05-08T22:48:00Z">
        <w:r w:rsidR="00FD0799" w:rsidRPr="00CB5120">
          <w:rPr>
            <w:rFonts w:eastAsia="Times New Roman" w:cs="Arial"/>
            <w:b/>
            <w:bCs/>
            <w:sz w:val="24"/>
            <w:szCs w:val="24"/>
            <w:lang w:val="es-ES" w:eastAsia="es-MX"/>
            <w:rPrChange w:id="319" w:author="Lizethe Pérez Fuertes" w:date="2021-05-10T10:03:00Z">
              <w:rPr/>
            </w:rPrChange>
          </w:rPr>
          <w:t>5,6,7,8</w:t>
        </w:r>
      </w:ins>
      <w:del w:id="320" w:author="Lizethe Pérez Fuertes" w:date="2021-05-08T22:48:00Z">
        <w:r w:rsidR="00BE15B3" w:rsidDel="00FD0799">
          <w:rPr>
            <w:rStyle w:val="AnswerGray"/>
          </w:rPr>
          <w:delText>1, answers will</w:delText>
        </w:r>
        <w:r w:rsidR="00064593" w:rsidDel="00FD0799">
          <w:rPr>
            <w:rStyle w:val="AnswerGray"/>
          </w:rPr>
          <w:delText xml:space="preserve"> vary.</w:delText>
        </w:r>
      </w:del>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w:t>
      </w:r>
      <w:r w:rsidR="00D562DC" w:rsidRPr="00CB5120">
        <w:rPr>
          <w:b/>
          <w:bCs/>
          <w:rPrChange w:id="321" w:author="Lizethe Pérez Fuertes" w:date="2021-05-10T10:03:00Z">
            <w:rPr/>
          </w:rPrChange>
        </w:rPr>
        <w:t>PC-A</w:t>
      </w:r>
      <w:r w:rsidR="00D562DC">
        <w:t xml:space="preserve">, telnet to </w:t>
      </w:r>
      <w:r w:rsidR="006D6A39">
        <w:t xml:space="preserve">the </w:t>
      </w:r>
      <w:r w:rsidR="006D6A39" w:rsidRPr="00CB5120">
        <w:rPr>
          <w:b/>
          <w:bCs/>
          <w:rPrChange w:id="322" w:author="Lizethe Pérez Fuertes" w:date="2021-05-10T10:03:00Z">
            <w:rPr/>
          </w:rPrChange>
        </w:rPr>
        <w:t xml:space="preserve">ISP </w:t>
      </w:r>
      <w:r w:rsidR="00D562DC" w:rsidRPr="00CB5120">
        <w:rPr>
          <w:b/>
          <w:bCs/>
          <w:rPrChange w:id="323" w:author="Lizethe Pérez Fuertes" w:date="2021-05-10T10:03:00Z">
            <w:rPr/>
          </w:rPrChange>
        </w:rPr>
        <w:t>Lo0</w:t>
      </w:r>
      <w:r w:rsidR="00D562DC">
        <w:t xml:space="preserve"> interface and display the NAT table.</w:t>
      </w:r>
    </w:p>
    <w:p w14:paraId="2FE18BF2" w14:textId="77777777" w:rsidR="00D562DC" w:rsidRDefault="00D562DC" w:rsidP="00D562DC">
      <w:pPr>
        <w:pStyle w:val="CMDOutput"/>
      </w:pPr>
      <w:r w:rsidRPr="00D562DC">
        <w:lastRenderedPageBreak/>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r w:rsidRPr="00E56526">
        <w:t xml:space="preserve">icmp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r w:rsidRPr="00D562DC">
        <w:rPr>
          <w:highlight w:val="yellow"/>
        </w:rPr>
        <w:t xml:space="preserve">tcp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Pr="00CB5120" w:rsidRDefault="001368D4" w:rsidP="004C7CD2">
      <w:pPr>
        <w:pStyle w:val="BodyTextL50"/>
        <w:rPr>
          <w:rFonts w:eastAsia="Times New Roman" w:cs="Arial"/>
          <w:b/>
          <w:bCs/>
          <w:sz w:val="24"/>
          <w:szCs w:val="24"/>
          <w:lang w:val="es-ES" w:eastAsia="es-MX"/>
          <w:rPrChange w:id="324" w:author="Lizethe Pérez Fuertes" w:date="2021-05-10T10:03:00Z">
            <w:rPr/>
          </w:rPrChange>
        </w:rPr>
      </w:pPr>
      <w:r>
        <w:t>What was the protocol used in this translation?</w:t>
      </w:r>
      <w:r w:rsidR="004C7CD2">
        <w:t xml:space="preserve"> ____________ </w:t>
      </w:r>
      <w:r w:rsidR="004C7CD2" w:rsidRPr="00CB5120">
        <w:rPr>
          <w:rFonts w:eastAsia="Times New Roman" w:cs="Arial"/>
          <w:b/>
          <w:bCs/>
          <w:sz w:val="24"/>
          <w:szCs w:val="24"/>
          <w:lang w:val="es-ES" w:eastAsia="es-MX"/>
          <w:rPrChange w:id="325" w:author="Lizethe Pérez Fuertes" w:date="2021-05-10T10:03:00Z">
            <w:rPr>
              <w:rStyle w:val="AnswerGray"/>
            </w:rPr>
          </w:rPrChange>
        </w:rPr>
        <w:t>tcp</w:t>
      </w:r>
    </w:p>
    <w:p w14:paraId="77732F21" w14:textId="77777777" w:rsidR="004C7CD2" w:rsidRDefault="004C7CD2" w:rsidP="004C7CD2">
      <w:pPr>
        <w:pStyle w:val="BodyTextL50"/>
      </w:pPr>
      <w:r>
        <w:t>What are the port numbers used?</w:t>
      </w:r>
    </w:p>
    <w:p w14:paraId="18E3F9BB" w14:textId="3BCE0FFF" w:rsidR="001368D4" w:rsidRDefault="004C7CD2" w:rsidP="004C7CD2">
      <w:pPr>
        <w:pStyle w:val="BodyTextL50"/>
        <w:rPr>
          <w:rStyle w:val="AnswerGray"/>
        </w:rPr>
      </w:pPr>
      <w:r>
        <w:t>Inside</w:t>
      </w:r>
      <w:r w:rsidR="00E56526">
        <w:t xml:space="preserve"> global / local</w:t>
      </w:r>
      <w:r>
        <w:t xml:space="preserve">: ________________ </w:t>
      </w:r>
      <w:ins w:id="326" w:author="Lizethe Pérez Fuertes" w:date="2021-05-08T22:54:00Z">
        <w:r w:rsidR="00FD0799" w:rsidRPr="00CB5120">
          <w:rPr>
            <w:rFonts w:eastAsia="Times New Roman" w:cs="Arial"/>
            <w:b/>
            <w:bCs/>
            <w:sz w:val="24"/>
            <w:szCs w:val="24"/>
            <w:lang w:val="es-ES" w:eastAsia="es-MX"/>
            <w:rPrChange w:id="327" w:author="Lizethe Pérez Fuertes" w:date="2021-05-10T10:03:00Z">
              <w:rPr/>
            </w:rPrChange>
          </w:rPr>
          <w:t>1025</w:t>
        </w:r>
        <w:r w:rsidR="00FD0799">
          <w:t xml:space="preserve"> </w:t>
        </w:r>
      </w:ins>
      <w:del w:id="328" w:author="Lizethe Pérez Fuertes" w:date="2021-05-10T10:04:00Z">
        <w:r w:rsidRPr="004C7CD2" w:rsidDel="00CB5120">
          <w:rPr>
            <w:rStyle w:val="AnswerGray"/>
          </w:rPr>
          <w:delText>1034</w:delText>
        </w:r>
        <w:r w:rsidR="006D6A39" w:rsidDel="00CB5120">
          <w:rPr>
            <w:rStyle w:val="AnswerGray"/>
          </w:rPr>
          <w:delText>,</w:delText>
        </w:r>
        <w:r w:rsidRPr="004C7CD2" w:rsidDel="00CB5120">
          <w:rPr>
            <w:rStyle w:val="AnswerGray"/>
          </w:rPr>
          <w:delText xml:space="preserve"> </w:delText>
        </w:r>
        <w:r w:rsidR="00BE15B3" w:rsidDel="00CB5120">
          <w:rPr>
            <w:rStyle w:val="AnswerGray"/>
          </w:rPr>
          <w:delText>a</w:delText>
        </w:r>
        <w:r w:rsidRPr="004C7CD2" w:rsidDel="00CB5120">
          <w:rPr>
            <w:rStyle w:val="AnswerGray"/>
          </w:rPr>
          <w:delText>nswers will vary</w:delText>
        </w:r>
        <w:r w:rsidR="00BE15B3" w:rsidDel="00CB5120">
          <w:rPr>
            <w:rStyle w:val="AnswerGray"/>
          </w:rPr>
          <w:delText>.</w:delText>
        </w:r>
      </w:del>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sidRPr="00CB5120">
        <w:rPr>
          <w:rFonts w:eastAsia="Times New Roman" w:cs="Arial"/>
          <w:b/>
          <w:bCs/>
          <w:sz w:val="24"/>
          <w:szCs w:val="24"/>
          <w:lang w:val="es-ES" w:eastAsia="es-MX"/>
          <w:rPrChange w:id="329" w:author="Lizethe Pérez Fuertes" w:date="2021-05-10T10:03:00Z">
            <w:rPr>
              <w:rStyle w:val="AnswerGray"/>
            </w:rPr>
          </w:rPrChange>
        </w:rPr>
        <w:t>23</w:t>
      </w:r>
    </w:p>
    <w:p w14:paraId="28A0DC3F" w14:textId="77777777" w:rsidR="00BD708A" w:rsidRDefault="00BD708A" w:rsidP="00BD708A">
      <w:pPr>
        <w:pStyle w:val="SubStepAlpha"/>
      </w:pPr>
      <w:r>
        <w:t xml:space="preserve">Because static NAT was configured for </w:t>
      </w:r>
      <w:r w:rsidRPr="00CB5120">
        <w:rPr>
          <w:b/>
          <w:bCs/>
          <w:rPrChange w:id="330" w:author="Lizethe Pérez Fuertes" w:date="2021-05-10T10:06:00Z">
            <w:rPr/>
          </w:rPrChange>
        </w:rPr>
        <w:t>PC-A</w:t>
      </w:r>
      <w:r>
        <w:t xml:space="preserve">, verify that pinging from </w:t>
      </w:r>
      <w:r w:rsidRPr="00CB5120">
        <w:rPr>
          <w:b/>
          <w:bCs/>
          <w:rPrChange w:id="331" w:author="Lizethe Pérez Fuertes" w:date="2021-05-10T10:06:00Z">
            <w:rPr/>
          </w:rPrChange>
        </w:rPr>
        <w:t>ISP</w:t>
      </w:r>
      <w:r>
        <w:t xml:space="preserve"> to PC-A </w:t>
      </w:r>
      <w:r w:rsidR="006D6A39">
        <w:t xml:space="preserve">at the static NAT public address </w:t>
      </w:r>
      <w:r w:rsidRPr="00CB5120">
        <w:rPr>
          <w:b/>
          <w:bCs/>
          <w:rPrChange w:id="332" w:author="Lizethe Pérez Fuertes" w:date="2021-05-10T10:05:00Z">
            <w:rPr/>
          </w:rPrChange>
        </w:rPr>
        <w:t>(209.165.200.225</w:t>
      </w:r>
      <w:r>
        <w:t>)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show ip nat tra</w:t>
      </w:r>
      <w:r>
        <w:rPr>
          <w:b/>
        </w:rPr>
        <w:t>nslations</w:t>
      </w:r>
    </w:p>
    <w:p w14:paraId="0572917D" w14:textId="77777777" w:rsidR="00CB5120" w:rsidRDefault="00CB5120" w:rsidP="00CB5120">
      <w:pPr>
        <w:pStyle w:val="CMDOutput"/>
        <w:rPr>
          <w:ins w:id="333" w:author="Lizethe Pérez Fuertes" w:date="2021-05-10T10:06:00Z"/>
        </w:rPr>
      </w:pPr>
      <w:ins w:id="334" w:author="Lizethe Pérez Fuertes" w:date="2021-05-10T10:06:00Z">
        <w:r>
          <w:t>Pro Inside global       Inside local  Outside local    Outside global</w:t>
        </w:r>
      </w:ins>
    </w:p>
    <w:p w14:paraId="174418F7" w14:textId="77777777" w:rsidR="00CB5120" w:rsidRPr="00061862" w:rsidRDefault="00CB5120" w:rsidP="00CB5120">
      <w:pPr>
        <w:pStyle w:val="CMDOutput"/>
        <w:rPr>
          <w:ins w:id="335" w:author="Lizethe Pérez Fuertes" w:date="2021-05-10T10:06:00Z"/>
          <w:highlight w:val="yellow"/>
        </w:rPr>
      </w:pPr>
      <w:ins w:id="336" w:author="Lizethe Pérez Fuertes" w:date="2021-05-10T10:06:00Z">
        <w:r w:rsidRPr="00061862">
          <w:rPr>
            <w:highlight w:val="yellow"/>
          </w:rPr>
          <w:t>icmp 209.165.200.225:1 192.168.1.20:1 209.165.201.17:1 209.165.201.17:1</w:t>
        </w:r>
      </w:ins>
    </w:p>
    <w:p w14:paraId="2A7E8A2F" w14:textId="77777777" w:rsidR="00CB5120" w:rsidRPr="00061862" w:rsidRDefault="00CB5120" w:rsidP="00CB5120">
      <w:pPr>
        <w:pStyle w:val="CMDOutput"/>
        <w:rPr>
          <w:ins w:id="337" w:author="Lizethe Pérez Fuertes" w:date="2021-05-10T10:06:00Z"/>
          <w:highlight w:val="yellow"/>
        </w:rPr>
      </w:pPr>
      <w:ins w:id="338" w:author="Lizethe Pérez Fuertes" w:date="2021-05-10T10:06:00Z">
        <w:r w:rsidRPr="00061862">
          <w:rPr>
            <w:highlight w:val="yellow"/>
          </w:rPr>
          <w:t>icmp 209.165.200.225:2 192.168.1.20:2 209.165.201.17:2 209.165.201.17:2</w:t>
        </w:r>
      </w:ins>
    </w:p>
    <w:p w14:paraId="5387E75E" w14:textId="77777777" w:rsidR="00CB5120" w:rsidRPr="00061862" w:rsidRDefault="00CB5120" w:rsidP="00CB5120">
      <w:pPr>
        <w:pStyle w:val="CMDOutput"/>
        <w:rPr>
          <w:ins w:id="339" w:author="Lizethe Pérez Fuertes" w:date="2021-05-10T10:06:00Z"/>
          <w:highlight w:val="yellow"/>
        </w:rPr>
      </w:pPr>
      <w:ins w:id="340" w:author="Lizethe Pérez Fuertes" w:date="2021-05-10T10:06:00Z">
        <w:r w:rsidRPr="00061862">
          <w:rPr>
            <w:highlight w:val="yellow"/>
          </w:rPr>
          <w:t>icmp 209.165.200.225:3 192.168.1.20:3 209.165.201.17:3 209.165.201.17:3</w:t>
        </w:r>
      </w:ins>
    </w:p>
    <w:p w14:paraId="1FC3E721" w14:textId="77777777" w:rsidR="00CB5120" w:rsidRPr="00061862" w:rsidRDefault="00CB5120" w:rsidP="00CB5120">
      <w:pPr>
        <w:pStyle w:val="CMDOutput"/>
        <w:rPr>
          <w:ins w:id="341" w:author="Lizethe Pérez Fuertes" w:date="2021-05-10T10:06:00Z"/>
          <w:highlight w:val="yellow"/>
        </w:rPr>
      </w:pPr>
      <w:ins w:id="342" w:author="Lizethe Pérez Fuertes" w:date="2021-05-10T10:06:00Z">
        <w:r w:rsidRPr="00061862">
          <w:rPr>
            <w:highlight w:val="yellow"/>
          </w:rPr>
          <w:t>icmp 209.165.200.225:4 192.168.1.20:4 209.165.201.17:4 209.165.201.17:4</w:t>
        </w:r>
      </w:ins>
    </w:p>
    <w:p w14:paraId="398698A2" w14:textId="77777777" w:rsidR="00CB5120" w:rsidRPr="00061862" w:rsidRDefault="00CB5120" w:rsidP="00CB5120">
      <w:pPr>
        <w:pStyle w:val="CMDOutput"/>
        <w:rPr>
          <w:ins w:id="343" w:author="Lizethe Pérez Fuertes" w:date="2021-05-10T10:06:00Z"/>
        </w:rPr>
      </w:pPr>
      <w:ins w:id="344" w:author="Lizethe Pérez Fuertes" w:date="2021-05-10T10:06:00Z">
        <w:r w:rsidRPr="00061862">
          <w:rPr>
            <w:highlight w:val="yellow"/>
          </w:rPr>
          <w:t>icmp 209.165.200.225:5 192.168.1.20:5 209.165.201.17:5 209.165.201.17:5</w:t>
        </w:r>
      </w:ins>
    </w:p>
    <w:p w14:paraId="7B9A48CD" w14:textId="77777777" w:rsidR="00CB5120" w:rsidRPr="00061862" w:rsidRDefault="00CB5120" w:rsidP="00CB5120">
      <w:pPr>
        <w:pStyle w:val="CMDOutput"/>
        <w:rPr>
          <w:ins w:id="345" w:author="Lizethe Pérez Fuertes" w:date="2021-05-10T10:06:00Z"/>
        </w:rPr>
      </w:pPr>
      <w:ins w:id="346" w:author="Lizethe Pérez Fuertes" w:date="2021-05-10T10:06:00Z">
        <w:r w:rsidRPr="00061862">
          <w:t>--- 209.165.200.225 192.168.1.20 --- ---</w:t>
        </w:r>
      </w:ins>
    </w:p>
    <w:p w14:paraId="68E7EB63" w14:textId="77777777" w:rsidR="00CB5120" w:rsidRDefault="00CB5120" w:rsidP="00CB5120">
      <w:pPr>
        <w:pStyle w:val="CMDOutput"/>
        <w:rPr>
          <w:ins w:id="347" w:author="Lizethe Pérez Fuertes" w:date="2021-05-10T10:06:00Z"/>
        </w:rPr>
      </w:pPr>
      <w:ins w:id="348" w:author="Lizethe Pérez Fuertes" w:date="2021-05-10T10:06:00Z">
        <w:r w:rsidRPr="00061862">
          <w:t>tcp 209.165.200.225:1025</w:t>
        </w:r>
        <w:r>
          <w:t xml:space="preserve"> </w:t>
        </w:r>
        <w:r w:rsidRPr="00061862">
          <w:t>192.168.1.20:1025 192.31.7.1:23 192.31.7.1:23</w:t>
        </w:r>
      </w:ins>
    </w:p>
    <w:p w14:paraId="08F7E056" w14:textId="23A4E07C" w:rsidR="00BD708A" w:rsidDel="00CB5120" w:rsidRDefault="00BD708A" w:rsidP="00BD708A">
      <w:pPr>
        <w:pStyle w:val="CMDOutput"/>
        <w:rPr>
          <w:del w:id="349" w:author="Lizethe Pérez Fuertes" w:date="2021-05-10T10:06:00Z"/>
        </w:rPr>
      </w:pPr>
      <w:del w:id="350" w:author="Lizethe Pérez Fuertes" w:date="2021-05-10T10:06:00Z">
        <w:r w:rsidDel="00CB5120">
          <w:delText xml:space="preserve">Pro Inside global      </w:delText>
        </w:r>
        <w:r w:rsidR="006D6A39" w:rsidDel="00CB5120">
          <w:delText xml:space="preserve"> </w:delText>
        </w:r>
        <w:r w:rsidDel="00CB5120">
          <w:delText>Inside local       Outside local      Outside global</w:delText>
        </w:r>
      </w:del>
    </w:p>
    <w:p w14:paraId="28660196" w14:textId="6C03772D" w:rsidR="00BD708A" w:rsidDel="00CB5120" w:rsidRDefault="00BD708A" w:rsidP="00BD708A">
      <w:pPr>
        <w:pStyle w:val="CMDOutput"/>
        <w:rPr>
          <w:del w:id="351" w:author="Lizethe Pérez Fuertes" w:date="2021-05-10T10:06:00Z"/>
        </w:rPr>
      </w:pPr>
      <w:del w:id="352" w:author="Lizethe Pérez Fuertes" w:date="2021-05-10T10:06:00Z">
        <w:r w:rsidRPr="00BD708A" w:rsidDel="00CB5120">
          <w:rPr>
            <w:highlight w:val="yellow"/>
          </w:rPr>
          <w:delText xml:space="preserve">icmp 209.165.200.225:12 192.168.1.20:12   </w:delText>
        </w:r>
        <w:r w:rsidR="006D6A39" w:rsidDel="00CB5120">
          <w:rPr>
            <w:highlight w:val="yellow"/>
          </w:rPr>
          <w:delText xml:space="preserve"> </w:delText>
        </w:r>
        <w:r w:rsidRPr="00BD708A" w:rsidDel="00CB5120">
          <w:rPr>
            <w:highlight w:val="yellow"/>
          </w:rPr>
          <w:delText>209.165.201.17:12  209.165.201.17:12</w:delText>
        </w:r>
      </w:del>
    </w:p>
    <w:p w14:paraId="6C578FC3" w14:textId="275F1342" w:rsidR="00BD708A" w:rsidDel="00CB5120" w:rsidRDefault="00BD708A" w:rsidP="00BD708A">
      <w:pPr>
        <w:pStyle w:val="CMDOutput"/>
        <w:rPr>
          <w:del w:id="353" w:author="Lizethe Pérez Fuertes" w:date="2021-05-10T10:06:00Z"/>
        </w:rPr>
      </w:pPr>
      <w:del w:id="354" w:author="Lizethe Pérez Fuertes" w:date="2021-05-10T10:06:00Z">
        <w:r w:rsidDel="00CB5120">
          <w:delText xml:space="preserve">--- 209.165.200.225    </w:delText>
        </w:r>
        <w:r w:rsidR="006D6A39" w:rsidDel="00CB5120">
          <w:delText xml:space="preserve"> </w:delText>
        </w:r>
        <w:r w:rsidDel="00CB5120">
          <w:delText>192.168.1.20       ---                ---</w:delText>
        </w:r>
      </w:del>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43C1FABA" w:rsidR="007A5105" w:rsidDel="00CB5120" w:rsidRDefault="007A5105" w:rsidP="007A5105">
      <w:pPr>
        <w:pStyle w:val="CMD"/>
        <w:rPr>
          <w:del w:id="355" w:author="Lizethe Pérez Fuertes" w:date="2021-05-10T10:07:00Z"/>
        </w:rPr>
      </w:pPr>
      <w:del w:id="356" w:author="Lizethe Pérez Fuertes" w:date="2021-05-10T10:07:00Z">
        <w:r w:rsidDel="00CB5120">
          <w:delText xml:space="preserve">Gateway# </w:delText>
        </w:r>
        <w:r w:rsidRPr="007A5105" w:rsidDel="00CB5120">
          <w:rPr>
            <w:b/>
          </w:rPr>
          <w:delText>show ip nat stati</w:delText>
        </w:r>
        <w:r w:rsidR="009B1A99" w:rsidDel="00CB5120">
          <w:rPr>
            <w:b/>
          </w:rPr>
          <w:delText>sti</w:delText>
        </w:r>
        <w:r w:rsidRPr="007A5105" w:rsidDel="00CB5120">
          <w:rPr>
            <w:b/>
          </w:rPr>
          <w:delText>cs</w:delText>
        </w:r>
      </w:del>
    </w:p>
    <w:p w14:paraId="6C7C166F" w14:textId="72F5300C" w:rsidR="00AE795B" w:rsidDel="00CB5120" w:rsidRDefault="00AE795B" w:rsidP="00AE795B">
      <w:pPr>
        <w:pStyle w:val="CMDOutput"/>
        <w:rPr>
          <w:del w:id="357" w:author="Lizethe Pérez Fuertes" w:date="2021-05-10T10:07:00Z"/>
        </w:rPr>
      </w:pPr>
      <w:del w:id="358" w:author="Lizethe Pérez Fuertes" w:date="2021-05-10T10:07:00Z">
        <w:r w:rsidRPr="00AE795B" w:rsidDel="00CB5120">
          <w:rPr>
            <w:highlight w:val="yellow"/>
          </w:rPr>
          <w:delText>Total active translations: 2 (1 static, 1 dynamic; 1 extended)</w:delText>
        </w:r>
      </w:del>
    </w:p>
    <w:p w14:paraId="6F7580E7" w14:textId="21AB988E" w:rsidR="00AE795B" w:rsidDel="00CB5120" w:rsidRDefault="00AE795B" w:rsidP="00AE795B">
      <w:pPr>
        <w:pStyle w:val="CMDOutput"/>
        <w:rPr>
          <w:del w:id="359" w:author="Lizethe Pérez Fuertes" w:date="2021-05-10T10:07:00Z"/>
        </w:rPr>
      </w:pPr>
      <w:del w:id="360" w:author="Lizethe Pérez Fuertes" w:date="2021-05-10T10:07:00Z">
        <w:r w:rsidDel="00CB5120">
          <w:delText xml:space="preserve">Peak translations: </w:delText>
        </w:r>
        <w:r w:rsidR="009D7AF5" w:rsidDel="00CB5120">
          <w:delText>2</w:delText>
        </w:r>
        <w:r w:rsidDel="00CB5120">
          <w:delText>, occurred 00:02:12 ago</w:delText>
        </w:r>
      </w:del>
    </w:p>
    <w:p w14:paraId="09DF235E" w14:textId="086520F2" w:rsidR="00AE795B" w:rsidDel="00CB5120" w:rsidRDefault="00AE795B" w:rsidP="00AE795B">
      <w:pPr>
        <w:pStyle w:val="CMDOutput"/>
        <w:rPr>
          <w:del w:id="361" w:author="Lizethe Pérez Fuertes" w:date="2021-05-10T10:07:00Z"/>
        </w:rPr>
      </w:pPr>
      <w:del w:id="362" w:author="Lizethe Pérez Fuertes" w:date="2021-05-10T10:07:00Z">
        <w:r w:rsidDel="00CB5120">
          <w:delText>Outside interfaces:</w:delText>
        </w:r>
      </w:del>
    </w:p>
    <w:p w14:paraId="505C93F4" w14:textId="60C0C70F" w:rsidR="00AE795B" w:rsidDel="00CB5120" w:rsidRDefault="00AE795B" w:rsidP="00AE795B">
      <w:pPr>
        <w:pStyle w:val="CMDOutput"/>
        <w:rPr>
          <w:del w:id="363" w:author="Lizethe Pérez Fuertes" w:date="2021-05-10T10:07:00Z"/>
        </w:rPr>
      </w:pPr>
      <w:del w:id="364" w:author="Lizethe Pérez Fuertes" w:date="2021-05-10T10:07:00Z">
        <w:r w:rsidDel="00CB5120">
          <w:delText xml:space="preserve">  Serial0/0/1</w:delText>
        </w:r>
      </w:del>
    </w:p>
    <w:p w14:paraId="0AA4EA6F" w14:textId="72BC0398" w:rsidR="00AE795B" w:rsidDel="00CB5120" w:rsidRDefault="00AE795B" w:rsidP="00AE795B">
      <w:pPr>
        <w:pStyle w:val="CMDOutput"/>
        <w:rPr>
          <w:del w:id="365" w:author="Lizethe Pérez Fuertes" w:date="2021-05-10T10:07:00Z"/>
        </w:rPr>
      </w:pPr>
      <w:del w:id="366" w:author="Lizethe Pérez Fuertes" w:date="2021-05-10T10:07:00Z">
        <w:r w:rsidDel="00CB5120">
          <w:delText>Inside interfaces:</w:delText>
        </w:r>
      </w:del>
    </w:p>
    <w:p w14:paraId="73C26249" w14:textId="63347854" w:rsidR="00AE795B" w:rsidDel="00CB5120" w:rsidRDefault="00AE795B" w:rsidP="00AE795B">
      <w:pPr>
        <w:pStyle w:val="CMDOutput"/>
        <w:rPr>
          <w:del w:id="367" w:author="Lizethe Pérez Fuertes" w:date="2021-05-10T10:07:00Z"/>
        </w:rPr>
      </w:pPr>
      <w:del w:id="368" w:author="Lizethe Pérez Fuertes" w:date="2021-05-10T10:07:00Z">
        <w:r w:rsidDel="00CB5120">
          <w:delText xml:space="preserve">  GigabitEthernet0/1</w:delText>
        </w:r>
      </w:del>
    </w:p>
    <w:p w14:paraId="0341930B" w14:textId="645D6A3C" w:rsidR="00AE795B" w:rsidDel="00CB5120" w:rsidRDefault="00AE795B" w:rsidP="00AE795B">
      <w:pPr>
        <w:pStyle w:val="CMDOutput"/>
        <w:rPr>
          <w:del w:id="369" w:author="Lizethe Pérez Fuertes" w:date="2021-05-10T10:07:00Z"/>
        </w:rPr>
      </w:pPr>
      <w:del w:id="370" w:author="Lizethe Pérez Fuertes" w:date="2021-05-10T10:07:00Z">
        <w:r w:rsidDel="00CB5120">
          <w:delText>Hits: 39  Misses: 0</w:delText>
        </w:r>
      </w:del>
    </w:p>
    <w:p w14:paraId="05B2BEAD" w14:textId="0E362A3F" w:rsidR="00AE795B" w:rsidDel="00CB5120" w:rsidRDefault="00AE795B" w:rsidP="00AE795B">
      <w:pPr>
        <w:pStyle w:val="CMDOutput"/>
        <w:rPr>
          <w:del w:id="371" w:author="Lizethe Pérez Fuertes" w:date="2021-05-10T10:07:00Z"/>
        </w:rPr>
      </w:pPr>
      <w:del w:id="372" w:author="Lizethe Pérez Fuertes" w:date="2021-05-10T10:07:00Z">
        <w:r w:rsidDel="00CB5120">
          <w:delText>CEF Translated packets: 39, CEF Punted packets: 0</w:delText>
        </w:r>
      </w:del>
    </w:p>
    <w:p w14:paraId="3549B6BC" w14:textId="7B6DF696" w:rsidR="00AE795B" w:rsidDel="00CB5120" w:rsidRDefault="00AE795B" w:rsidP="00AE795B">
      <w:pPr>
        <w:pStyle w:val="CMDOutput"/>
        <w:rPr>
          <w:del w:id="373" w:author="Lizethe Pérez Fuertes" w:date="2021-05-10T10:07:00Z"/>
        </w:rPr>
      </w:pPr>
      <w:del w:id="374" w:author="Lizethe Pérez Fuertes" w:date="2021-05-10T10:07:00Z">
        <w:r w:rsidDel="00CB5120">
          <w:delText xml:space="preserve">Expired translations: </w:delText>
        </w:r>
        <w:r w:rsidR="009D7AF5" w:rsidDel="00CB5120">
          <w:delText>3</w:delText>
        </w:r>
      </w:del>
    </w:p>
    <w:p w14:paraId="67F42A7E" w14:textId="5B51EAE6" w:rsidR="00AE795B" w:rsidDel="00CB5120" w:rsidRDefault="00AE795B" w:rsidP="00AE795B">
      <w:pPr>
        <w:pStyle w:val="CMDOutput"/>
        <w:rPr>
          <w:del w:id="375" w:author="Lizethe Pérez Fuertes" w:date="2021-05-10T10:07:00Z"/>
        </w:rPr>
      </w:pPr>
      <w:del w:id="376" w:author="Lizethe Pérez Fuertes" w:date="2021-05-10T10:07:00Z">
        <w:r w:rsidDel="00CB5120">
          <w:delText>Dynamic mappings:</w:delText>
        </w:r>
      </w:del>
    </w:p>
    <w:p w14:paraId="1D0F1D6C" w14:textId="70AD5603" w:rsidR="00AE795B" w:rsidDel="00CB5120" w:rsidRDefault="00AE795B" w:rsidP="00AE795B">
      <w:pPr>
        <w:pStyle w:val="CMDOutput"/>
        <w:rPr>
          <w:del w:id="377" w:author="Lizethe Pérez Fuertes" w:date="2021-05-10T10:07:00Z"/>
        </w:rPr>
      </w:pPr>
    </w:p>
    <w:p w14:paraId="67E87AC5" w14:textId="0978126D" w:rsidR="00AE795B" w:rsidDel="00CB5120" w:rsidRDefault="00AE795B" w:rsidP="00AE795B">
      <w:pPr>
        <w:pStyle w:val="CMDOutput"/>
        <w:rPr>
          <w:del w:id="378" w:author="Lizethe Pérez Fuertes" w:date="2021-05-10T10:07:00Z"/>
        </w:rPr>
      </w:pPr>
      <w:del w:id="379" w:author="Lizethe Pérez Fuertes" w:date="2021-05-10T10:07:00Z">
        <w:r w:rsidDel="00CB5120">
          <w:delText>Total doors: 0</w:delText>
        </w:r>
      </w:del>
    </w:p>
    <w:p w14:paraId="5CBABCCB" w14:textId="47C6E2F6" w:rsidR="00AE795B" w:rsidDel="00CB5120" w:rsidRDefault="00AE795B" w:rsidP="00AE795B">
      <w:pPr>
        <w:pStyle w:val="CMDOutput"/>
        <w:rPr>
          <w:del w:id="380" w:author="Lizethe Pérez Fuertes" w:date="2021-05-10T10:07:00Z"/>
        </w:rPr>
      </w:pPr>
      <w:del w:id="381" w:author="Lizethe Pérez Fuertes" w:date="2021-05-10T10:07:00Z">
        <w:r w:rsidDel="00CB5120">
          <w:delText>Appl doors: 0</w:delText>
        </w:r>
      </w:del>
    </w:p>
    <w:p w14:paraId="02E9A0CD" w14:textId="2A7259E3" w:rsidR="00AE795B" w:rsidDel="00CB5120" w:rsidRDefault="00AE795B" w:rsidP="00AE795B">
      <w:pPr>
        <w:pStyle w:val="CMDOutput"/>
        <w:rPr>
          <w:del w:id="382" w:author="Lizethe Pérez Fuertes" w:date="2021-05-10T10:07:00Z"/>
        </w:rPr>
      </w:pPr>
      <w:del w:id="383" w:author="Lizethe Pérez Fuertes" w:date="2021-05-10T10:07:00Z">
        <w:r w:rsidDel="00CB5120">
          <w:delText>Normal doors: 0</w:delText>
        </w:r>
      </w:del>
    </w:p>
    <w:p w14:paraId="05AA0EDC" w14:textId="124E9A07" w:rsidR="00CB5120" w:rsidRDefault="00AE795B" w:rsidP="00CB5120">
      <w:pPr>
        <w:pStyle w:val="CMD"/>
        <w:rPr>
          <w:ins w:id="384" w:author="Lizethe Pérez Fuertes" w:date="2021-05-10T10:07:00Z"/>
        </w:rPr>
      </w:pPr>
      <w:del w:id="385" w:author="Lizethe Pérez Fuertes" w:date="2021-05-10T10:07:00Z">
        <w:r w:rsidDel="00CB5120">
          <w:delText>Queued Packets: 0</w:delText>
        </w:r>
      </w:del>
      <w:ins w:id="386" w:author="Lizethe Pérez Fuertes" w:date="2021-05-10T10:07:00Z">
        <w:r w:rsidR="00CB5120" w:rsidRPr="006704F7">
          <w:rPr>
            <w:highlight w:val="yellow"/>
          </w:rPr>
          <w:t xml:space="preserve">Gateway# </w:t>
        </w:r>
        <w:r w:rsidR="00CB5120" w:rsidRPr="006704F7">
          <w:rPr>
            <w:b/>
            <w:highlight w:val="yellow"/>
          </w:rPr>
          <w:t>show ip nat statistics</w:t>
        </w:r>
      </w:ins>
    </w:p>
    <w:p w14:paraId="6808D3E7" w14:textId="77777777" w:rsidR="00CB5120" w:rsidRPr="00061862" w:rsidRDefault="00CB5120" w:rsidP="00CB5120">
      <w:pPr>
        <w:ind w:left="851"/>
        <w:rPr>
          <w:ins w:id="387" w:author="Lizethe Pérez Fuertes" w:date="2021-05-10T10:07:00Z"/>
          <w:rFonts w:ascii="Courier New" w:eastAsia="Times New Roman" w:hAnsi="Courier New" w:cs="Courier New"/>
          <w:sz w:val="18"/>
          <w:szCs w:val="18"/>
          <w:lang w:val="es-MX" w:eastAsia="es-MX"/>
        </w:rPr>
      </w:pPr>
      <w:ins w:id="388" w:author="Lizethe Pérez Fuertes" w:date="2021-05-10T10:07:00Z">
        <w:r w:rsidRPr="00061862">
          <w:rPr>
            <w:rFonts w:ascii="Courier New" w:eastAsia="Times New Roman" w:hAnsi="Courier New" w:cs="Courier New"/>
            <w:sz w:val="18"/>
            <w:szCs w:val="18"/>
            <w:highlight w:val="yellow"/>
            <w:lang w:val="es-MX" w:eastAsia="es-MX"/>
          </w:rPr>
          <w:t>Total translations: 7 (1 static, 6 dynamic, 6 extended)</w:t>
        </w:r>
      </w:ins>
    </w:p>
    <w:p w14:paraId="35B637C9" w14:textId="77777777" w:rsidR="00CB5120" w:rsidRPr="00061862" w:rsidRDefault="00CB5120" w:rsidP="00CB5120">
      <w:pPr>
        <w:ind w:left="851"/>
        <w:rPr>
          <w:ins w:id="389" w:author="Lizethe Pérez Fuertes" w:date="2021-05-10T10:07:00Z"/>
          <w:rFonts w:ascii="Courier New" w:eastAsia="Times New Roman" w:hAnsi="Courier New" w:cs="Courier New"/>
          <w:sz w:val="18"/>
          <w:szCs w:val="18"/>
          <w:lang w:val="es-MX" w:eastAsia="es-MX"/>
        </w:rPr>
      </w:pPr>
      <w:ins w:id="390" w:author="Lizethe Pérez Fuertes" w:date="2021-05-10T10:07:00Z">
        <w:r w:rsidRPr="00061862">
          <w:rPr>
            <w:rFonts w:ascii="Courier New" w:eastAsia="Times New Roman" w:hAnsi="Courier New" w:cs="Courier New"/>
            <w:sz w:val="18"/>
            <w:szCs w:val="18"/>
            <w:lang w:val="es-MX" w:eastAsia="es-MX"/>
          </w:rPr>
          <w:t>Outside Interfaces: Serial0/1/1</w:t>
        </w:r>
      </w:ins>
    </w:p>
    <w:p w14:paraId="2A86DEF5" w14:textId="77777777" w:rsidR="00CB5120" w:rsidRPr="00061862" w:rsidRDefault="00CB5120" w:rsidP="00CB5120">
      <w:pPr>
        <w:ind w:left="851"/>
        <w:rPr>
          <w:ins w:id="391" w:author="Lizethe Pérez Fuertes" w:date="2021-05-10T10:07:00Z"/>
          <w:rFonts w:ascii="Courier New" w:eastAsia="Times New Roman" w:hAnsi="Courier New" w:cs="Courier New"/>
          <w:sz w:val="18"/>
          <w:szCs w:val="18"/>
          <w:lang w:val="es-MX" w:eastAsia="es-MX"/>
        </w:rPr>
      </w:pPr>
      <w:ins w:id="392" w:author="Lizethe Pérez Fuertes" w:date="2021-05-10T10:07:00Z">
        <w:r w:rsidRPr="00061862">
          <w:rPr>
            <w:rFonts w:ascii="Courier New" w:eastAsia="Times New Roman" w:hAnsi="Courier New" w:cs="Courier New"/>
            <w:sz w:val="18"/>
            <w:szCs w:val="18"/>
            <w:lang w:val="es-MX" w:eastAsia="es-MX"/>
          </w:rPr>
          <w:t>Inside Interfaces: GigabitEthernet0/1</w:t>
        </w:r>
      </w:ins>
    </w:p>
    <w:p w14:paraId="132414AE" w14:textId="77777777" w:rsidR="00CB5120" w:rsidRPr="00061862" w:rsidRDefault="00CB5120" w:rsidP="00CB5120">
      <w:pPr>
        <w:ind w:left="851"/>
        <w:rPr>
          <w:ins w:id="393" w:author="Lizethe Pérez Fuertes" w:date="2021-05-10T10:07:00Z"/>
          <w:rFonts w:ascii="Courier New" w:eastAsia="Times New Roman" w:hAnsi="Courier New" w:cs="Courier New"/>
          <w:sz w:val="18"/>
          <w:szCs w:val="18"/>
          <w:lang w:val="es-MX" w:eastAsia="es-MX"/>
        </w:rPr>
      </w:pPr>
      <w:ins w:id="394" w:author="Lizethe Pérez Fuertes" w:date="2021-05-10T10:07:00Z">
        <w:r w:rsidRPr="00061862">
          <w:rPr>
            <w:rFonts w:ascii="Courier New" w:eastAsia="Times New Roman" w:hAnsi="Courier New" w:cs="Courier New"/>
            <w:sz w:val="18"/>
            <w:szCs w:val="18"/>
            <w:lang w:val="es-MX" w:eastAsia="es-MX"/>
          </w:rPr>
          <w:t>Hits: 74 Misses: 10</w:t>
        </w:r>
      </w:ins>
    </w:p>
    <w:p w14:paraId="6A3A091C" w14:textId="77777777" w:rsidR="00CB5120" w:rsidRPr="00061862" w:rsidRDefault="00CB5120" w:rsidP="00CB5120">
      <w:pPr>
        <w:ind w:left="851"/>
        <w:rPr>
          <w:ins w:id="395" w:author="Lizethe Pérez Fuertes" w:date="2021-05-10T10:07:00Z"/>
          <w:rFonts w:ascii="Courier New" w:eastAsia="Times New Roman" w:hAnsi="Courier New" w:cs="Courier New"/>
          <w:sz w:val="18"/>
          <w:szCs w:val="18"/>
          <w:lang w:val="es-MX" w:eastAsia="es-MX"/>
        </w:rPr>
      </w:pPr>
      <w:ins w:id="396" w:author="Lizethe Pérez Fuertes" w:date="2021-05-10T10:07:00Z">
        <w:r w:rsidRPr="00061862">
          <w:rPr>
            <w:rFonts w:ascii="Courier New" w:eastAsia="Times New Roman" w:hAnsi="Courier New" w:cs="Courier New"/>
            <w:sz w:val="18"/>
            <w:szCs w:val="18"/>
            <w:lang w:val="es-MX" w:eastAsia="es-MX"/>
          </w:rPr>
          <w:t>Expired translations: 4</w:t>
        </w:r>
      </w:ins>
    </w:p>
    <w:p w14:paraId="4F7C7653" w14:textId="77777777" w:rsidR="00CB5120" w:rsidRPr="00FF488B" w:rsidRDefault="00CB5120" w:rsidP="00CB5120">
      <w:pPr>
        <w:ind w:left="851"/>
        <w:rPr>
          <w:ins w:id="397" w:author="Lizethe Pérez Fuertes" w:date="2021-05-10T10:07:00Z"/>
          <w:rFonts w:ascii="Courier New" w:eastAsia="Times New Roman" w:hAnsi="Courier New" w:cs="Courier New"/>
          <w:sz w:val="18"/>
          <w:szCs w:val="18"/>
          <w:lang w:val="es-MX" w:eastAsia="es-MX"/>
        </w:rPr>
      </w:pPr>
      <w:ins w:id="398" w:author="Lizethe Pérez Fuertes" w:date="2021-05-10T10:07:00Z">
        <w:r w:rsidRPr="00061862">
          <w:rPr>
            <w:rFonts w:ascii="Courier New" w:eastAsia="Times New Roman" w:hAnsi="Courier New" w:cs="Courier New"/>
            <w:sz w:val="18"/>
            <w:szCs w:val="18"/>
            <w:lang w:val="es-MX" w:eastAsia="es-MX"/>
          </w:rPr>
          <w:t>Dynamic mappings:</w:t>
        </w:r>
      </w:ins>
    </w:p>
    <w:p w14:paraId="0A0F3D29" w14:textId="6C77A6A1" w:rsidR="00CB5120" w:rsidDel="00CB5120" w:rsidRDefault="00CB5120" w:rsidP="00AE795B">
      <w:pPr>
        <w:pStyle w:val="CMDOutput"/>
        <w:rPr>
          <w:del w:id="399" w:author="Lizethe Pérez Fuertes" w:date="2021-05-10T10:07:00Z"/>
        </w:rPr>
      </w:pP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clear ip nat translation *</w:t>
      </w:r>
    </w:p>
    <w:p w14:paraId="7FA95580" w14:textId="77777777" w:rsidR="00BD708A" w:rsidRDefault="00BD708A" w:rsidP="00BD708A">
      <w:pPr>
        <w:pStyle w:val="CMD"/>
      </w:pPr>
      <w:r>
        <w:t xml:space="preserve">Gateway# </w:t>
      </w:r>
      <w:r w:rsidRPr="00BD708A">
        <w:rPr>
          <w:b/>
        </w:rPr>
        <w:t>clear ip nat statistics</w:t>
      </w:r>
    </w:p>
    <w:p w14:paraId="1E421D0B" w14:textId="77777777" w:rsidR="00B33C73" w:rsidRDefault="00B33C73" w:rsidP="00B33C73">
      <w:pPr>
        <w:pStyle w:val="StepHead"/>
      </w:pPr>
      <w:r>
        <w:lastRenderedPageBreak/>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show ip nat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r w:rsidRPr="00F06A92">
        <w:rPr>
          <w:b/>
        </w:rPr>
        <w:t>ip nat pool public_access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1CB35B46" w:rsidR="00F06A92" w:rsidRDefault="00F06A92" w:rsidP="00AE795B">
      <w:pPr>
        <w:pStyle w:val="CMD"/>
        <w:rPr>
          <w:ins w:id="400" w:author="Lizethe Pérez Fuertes" w:date="2021-05-08T23:11:00Z"/>
          <w:b/>
        </w:rPr>
      </w:pPr>
      <w:r w:rsidRPr="00F06A92">
        <w:t>Gateway(config)#</w:t>
      </w:r>
      <w:r>
        <w:t xml:space="preserve"> </w:t>
      </w:r>
      <w:r w:rsidRPr="00F06A92">
        <w:rPr>
          <w:b/>
        </w:rPr>
        <w:t>ip nat inside source list 1 pool public_access</w:t>
      </w:r>
    </w:p>
    <w:p w14:paraId="458F0C83" w14:textId="45404F25" w:rsidR="000052E4" w:rsidRPr="00AE795B" w:rsidDel="00CB5120" w:rsidRDefault="000052E4" w:rsidP="00AE795B">
      <w:pPr>
        <w:pStyle w:val="CMD"/>
        <w:rPr>
          <w:del w:id="401" w:author="Lizethe Pérez Fuertes" w:date="2021-05-10T10:08:00Z"/>
          <w:b/>
        </w:rPr>
      </w:pPr>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show ip nat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52AF232B" w14:textId="77777777" w:rsidR="000052E4" w:rsidRPr="008D4D54" w:rsidRDefault="000052E4" w:rsidP="000052E4">
      <w:pPr>
        <w:ind w:left="851"/>
        <w:rPr>
          <w:ins w:id="402" w:author="Lizethe Pérez Fuertes" w:date="2021-05-08T23:10:00Z"/>
          <w:rFonts w:ascii="Courier New" w:eastAsia="Times New Roman" w:hAnsi="Courier New" w:cs="Courier New"/>
          <w:sz w:val="18"/>
          <w:szCs w:val="18"/>
          <w:highlight w:val="yellow"/>
          <w:lang w:val="es-MX" w:eastAsia="es-MX"/>
        </w:rPr>
      </w:pPr>
      <w:ins w:id="403" w:author="Lizethe Pérez Fuertes" w:date="2021-05-08T23:10:00Z">
        <w:r w:rsidRPr="008D4D54">
          <w:rPr>
            <w:rFonts w:ascii="Courier New" w:eastAsia="Times New Roman" w:hAnsi="Courier New" w:cs="Courier New"/>
            <w:sz w:val="18"/>
            <w:szCs w:val="18"/>
            <w:highlight w:val="yellow"/>
            <w:lang w:val="es-MX" w:eastAsia="es-MX"/>
          </w:rPr>
          <w:t>icmp 209.165.200.242:5 192.168.1.21:5 192.31.7.1:5 192.31.7.1:5</w:t>
        </w:r>
      </w:ins>
    </w:p>
    <w:p w14:paraId="23E50DC7" w14:textId="77777777" w:rsidR="000052E4" w:rsidRPr="008D4D54" w:rsidRDefault="000052E4" w:rsidP="000052E4">
      <w:pPr>
        <w:ind w:left="851"/>
        <w:rPr>
          <w:ins w:id="404" w:author="Lizethe Pérez Fuertes" w:date="2021-05-08T23:10:00Z"/>
          <w:rFonts w:ascii="Courier New" w:eastAsia="Times New Roman" w:hAnsi="Courier New" w:cs="Courier New"/>
          <w:sz w:val="18"/>
          <w:szCs w:val="18"/>
          <w:highlight w:val="yellow"/>
          <w:lang w:val="es-MX" w:eastAsia="es-MX"/>
        </w:rPr>
      </w:pPr>
      <w:ins w:id="405" w:author="Lizethe Pérez Fuertes" w:date="2021-05-08T23:10:00Z">
        <w:r w:rsidRPr="008D4D54">
          <w:rPr>
            <w:rFonts w:ascii="Courier New" w:eastAsia="Times New Roman" w:hAnsi="Courier New" w:cs="Courier New"/>
            <w:sz w:val="18"/>
            <w:szCs w:val="18"/>
            <w:highlight w:val="yellow"/>
            <w:lang w:val="es-MX" w:eastAsia="es-MX"/>
          </w:rPr>
          <w:t>icmp 209.165.200.242:6 192.168.1.21:6 192.31.7.1:6 192.31.7.1:6</w:t>
        </w:r>
      </w:ins>
    </w:p>
    <w:p w14:paraId="254E4703" w14:textId="77777777" w:rsidR="000052E4" w:rsidRPr="008D4D54" w:rsidRDefault="000052E4" w:rsidP="000052E4">
      <w:pPr>
        <w:ind w:left="851"/>
        <w:rPr>
          <w:ins w:id="406" w:author="Lizethe Pérez Fuertes" w:date="2021-05-08T23:10:00Z"/>
          <w:rFonts w:ascii="Courier New" w:eastAsia="Times New Roman" w:hAnsi="Courier New" w:cs="Courier New"/>
          <w:sz w:val="18"/>
          <w:szCs w:val="18"/>
          <w:highlight w:val="yellow"/>
          <w:lang w:val="es-MX" w:eastAsia="es-MX"/>
        </w:rPr>
      </w:pPr>
      <w:ins w:id="407" w:author="Lizethe Pérez Fuertes" w:date="2021-05-08T23:10:00Z">
        <w:r w:rsidRPr="008D4D54">
          <w:rPr>
            <w:rFonts w:ascii="Courier New" w:eastAsia="Times New Roman" w:hAnsi="Courier New" w:cs="Courier New"/>
            <w:sz w:val="18"/>
            <w:szCs w:val="18"/>
            <w:highlight w:val="yellow"/>
            <w:lang w:val="es-MX" w:eastAsia="es-MX"/>
          </w:rPr>
          <w:t>icmp 209.165.200.242:7 192.168.1.21:7 192.31.7.1:7 192.31.7.1:7</w:t>
        </w:r>
      </w:ins>
    </w:p>
    <w:p w14:paraId="47070F03" w14:textId="77777777" w:rsidR="000052E4" w:rsidRPr="008D4D54" w:rsidRDefault="000052E4" w:rsidP="000052E4">
      <w:pPr>
        <w:ind w:left="851"/>
        <w:rPr>
          <w:ins w:id="408" w:author="Lizethe Pérez Fuertes" w:date="2021-05-08T23:10:00Z"/>
          <w:rFonts w:ascii="Courier New" w:eastAsia="Times New Roman" w:hAnsi="Courier New" w:cs="Courier New"/>
          <w:sz w:val="18"/>
          <w:szCs w:val="18"/>
          <w:lang w:val="es-MX" w:eastAsia="es-MX"/>
        </w:rPr>
      </w:pPr>
      <w:ins w:id="409" w:author="Lizethe Pérez Fuertes" w:date="2021-05-08T23:10:00Z">
        <w:r w:rsidRPr="008D4D54">
          <w:rPr>
            <w:rFonts w:ascii="Courier New" w:eastAsia="Times New Roman" w:hAnsi="Courier New" w:cs="Courier New"/>
            <w:sz w:val="18"/>
            <w:szCs w:val="18"/>
            <w:highlight w:val="yellow"/>
            <w:lang w:val="es-MX" w:eastAsia="es-MX"/>
          </w:rPr>
          <w:t>icmp 209.165.200.242:8 192.168.1.21:8 192.31.7.1:8 192.31.7.1:8</w:t>
        </w:r>
      </w:ins>
    </w:p>
    <w:p w14:paraId="1976748C" w14:textId="3D0A641B" w:rsidR="00221894" w:rsidDel="000052E4" w:rsidRDefault="00221894" w:rsidP="00221894">
      <w:pPr>
        <w:pStyle w:val="CMDOutput"/>
        <w:rPr>
          <w:del w:id="410" w:author="Lizethe Pérez Fuertes" w:date="2021-05-08T23:10:00Z"/>
        </w:rPr>
      </w:pPr>
      <w:del w:id="411" w:author="Lizethe Pérez Fuertes" w:date="2021-05-08T23:10:00Z">
        <w:r w:rsidRPr="00221894" w:rsidDel="000052E4">
          <w:rPr>
            <w:highlight w:val="yellow"/>
          </w:rPr>
          <w:delText xml:space="preserve">icmp 209.165.200.242:1 192.168.1.21:1     </w:delText>
        </w:r>
        <w:r w:rsidR="00AC0A20" w:rsidDel="000052E4">
          <w:rPr>
            <w:highlight w:val="yellow"/>
          </w:rPr>
          <w:delText>192.31.7.1</w:delText>
        </w:r>
        <w:r w:rsidRPr="00221894" w:rsidDel="000052E4">
          <w:rPr>
            <w:highlight w:val="yellow"/>
          </w:rPr>
          <w:delText xml:space="preserve">:1       </w:delText>
        </w:r>
        <w:r w:rsidR="00AC0A20" w:rsidDel="000052E4">
          <w:rPr>
            <w:highlight w:val="yellow"/>
          </w:rPr>
          <w:delText>192.31.7.1</w:delText>
        </w:r>
        <w:r w:rsidRPr="00221894" w:rsidDel="000052E4">
          <w:rPr>
            <w:highlight w:val="yellow"/>
          </w:rPr>
          <w:delText>:1</w:delText>
        </w:r>
      </w:del>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265F3EBB" w:rsidR="00E56526" w:rsidRDefault="00F53D74" w:rsidP="00E56526">
      <w:pPr>
        <w:pStyle w:val="BodyTextL50"/>
        <w:rPr>
          <w:rStyle w:val="AnswerGray"/>
        </w:rPr>
      </w:pPr>
      <w:r>
        <w:t xml:space="preserve">192.168.1.21 </w:t>
      </w:r>
      <w:r w:rsidR="00E56526">
        <w:t xml:space="preserve">= </w:t>
      </w:r>
      <w:r w:rsidR="00E56526" w:rsidRPr="00D87D2D">
        <w:rPr>
          <w:rFonts w:eastAsia="Times New Roman" w:cs="Arial"/>
          <w:b/>
          <w:bCs/>
          <w:sz w:val="24"/>
          <w:szCs w:val="24"/>
          <w:lang w:val="es-ES" w:eastAsia="es-MX"/>
          <w:rPrChange w:id="412" w:author="Lizethe Pérez Fuertes" w:date="2021-05-10T10:11:00Z">
            <w:rPr/>
          </w:rPrChange>
        </w:rPr>
        <w:t>______________</w:t>
      </w:r>
      <w:del w:id="413" w:author="Lizethe Pérez Fuertes" w:date="2021-05-10T10:11:00Z">
        <w:r w:rsidR="00E56526" w:rsidRPr="00D87D2D" w:rsidDel="00D87D2D">
          <w:rPr>
            <w:rFonts w:eastAsia="Times New Roman" w:cs="Arial"/>
            <w:b/>
            <w:bCs/>
            <w:sz w:val="24"/>
            <w:szCs w:val="24"/>
            <w:lang w:val="es-ES" w:eastAsia="es-MX"/>
            <w:rPrChange w:id="414" w:author="Lizethe Pérez Fuertes" w:date="2021-05-10T10:11:00Z">
              <w:rPr/>
            </w:rPrChange>
          </w:rPr>
          <w:delText>_________________</w:delText>
        </w:r>
        <w:r w:rsidRPr="00D87D2D" w:rsidDel="00D87D2D">
          <w:rPr>
            <w:rFonts w:eastAsia="Times New Roman" w:cs="Arial"/>
            <w:b/>
            <w:bCs/>
            <w:sz w:val="24"/>
            <w:szCs w:val="24"/>
            <w:lang w:val="es-ES" w:eastAsia="es-MX"/>
            <w:rPrChange w:id="415" w:author="Lizethe Pérez Fuertes" w:date="2021-05-10T10:11:00Z">
              <w:rPr/>
            </w:rPrChange>
          </w:rPr>
          <w:delText>__________________________</w:delText>
        </w:r>
      </w:del>
      <w:r w:rsidRPr="00D87D2D">
        <w:rPr>
          <w:rFonts w:eastAsia="Times New Roman" w:cs="Arial"/>
          <w:b/>
          <w:bCs/>
          <w:sz w:val="24"/>
          <w:szCs w:val="24"/>
          <w:lang w:val="es-ES" w:eastAsia="es-MX"/>
          <w:rPrChange w:id="416" w:author="Lizethe Pérez Fuertes" w:date="2021-05-10T10:11:00Z">
            <w:rPr/>
          </w:rPrChange>
        </w:rPr>
        <w:t xml:space="preserve"> </w:t>
      </w:r>
      <w:r w:rsidR="00221894" w:rsidRPr="00D87D2D">
        <w:rPr>
          <w:rFonts w:eastAsia="Times New Roman" w:cs="Arial"/>
          <w:b/>
          <w:bCs/>
          <w:sz w:val="24"/>
          <w:szCs w:val="24"/>
          <w:lang w:val="es-ES" w:eastAsia="es-MX"/>
          <w:rPrChange w:id="417" w:author="Lizethe Pérez Fuertes" w:date="2021-05-10T10:11:00Z">
            <w:rPr>
              <w:rStyle w:val="AnswerGray"/>
            </w:rPr>
          </w:rPrChange>
        </w:rPr>
        <w:t>209.165.200.242</w:t>
      </w:r>
    </w:p>
    <w:p w14:paraId="1B478B27" w14:textId="77777777" w:rsidR="00E56526" w:rsidRDefault="00E56526" w:rsidP="00E56526">
      <w:pPr>
        <w:pStyle w:val="BodyTextL50"/>
      </w:pPr>
      <w:r>
        <w:lastRenderedPageBreak/>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2E897D11" w:rsidR="00E56526" w:rsidDel="00D87D2D" w:rsidRDefault="00E56526" w:rsidP="00BC0A29">
      <w:pPr>
        <w:pStyle w:val="BodyTextL50"/>
        <w:rPr>
          <w:del w:id="418" w:author="Lizethe Pérez Fuertes" w:date="2021-05-10T10:11:00Z"/>
        </w:rPr>
      </w:pPr>
      <w:r>
        <w:t>What port number was used in this ICMP exchange? ______________</w:t>
      </w:r>
      <w:ins w:id="419" w:author="Lizethe Pérez Fuertes" w:date="2021-05-08T23:10:00Z">
        <w:r w:rsidR="000052E4" w:rsidRPr="00D87D2D">
          <w:rPr>
            <w:rFonts w:eastAsia="Times New Roman" w:cs="Arial"/>
            <w:b/>
            <w:bCs/>
            <w:sz w:val="24"/>
            <w:szCs w:val="24"/>
            <w:lang w:val="es-ES" w:eastAsia="es-MX"/>
            <w:rPrChange w:id="420" w:author="Lizethe Pérez Fuertes" w:date="2021-05-10T10:11:00Z">
              <w:rPr/>
            </w:rPrChange>
          </w:rPr>
          <w:t>5, 6, 7, 8</w:t>
        </w:r>
      </w:ins>
      <w:del w:id="421" w:author="Lizethe Pérez Fuertes" w:date="2021-05-10T10:11:00Z">
        <w:r w:rsidDel="00D87D2D">
          <w:delText xml:space="preserve"> </w:delText>
        </w:r>
        <w:r w:rsidRPr="004C7CD2" w:rsidDel="00D87D2D">
          <w:rPr>
            <w:rStyle w:val="AnswerGray"/>
          </w:rPr>
          <w:delText>1</w:delText>
        </w:r>
        <w:r w:rsidR="00BE15B3" w:rsidDel="00D87D2D">
          <w:rPr>
            <w:rStyle w:val="AnswerGray"/>
          </w:rPr>
          <w:delText>, answers will vary.</w:delText>
        </w:r>
      </w:del>
    </w:p>
    <w:p w14:paraId="27B31B0C" w14:textId="333C8602" w:rsidR="00722E82" w:rsidDel="00D87D2D" w:rsidRDefault="00E56526">
      <w:pPr>
        <w:pStyle w:val="BodyTextL50"/>
        <w:rPr>
          <w:del w:id="422" w:author="Lizethe Pérez Fuertes" w:date="2021-05-10T10:11:00Z"/>
        </w:rPr>
        <w:pPrChange w:id="423" w:author="Lizethe Pérez Fuertes" w:date="2021-05-10T10:11:00Z">
          <w:pPr>
            <w:pStyle w:val="SubStepAlpha"/>
          </w:pPr>
        </w:pPrChange>
      </w:pPr>
      <w:del w:id="424" w:author="Lizethe Pérez Fuertes" w:date="2021-05-10T10:11:00Z">
        <w:r w:rsidDel="00D87D2D">
          <w:delText>From</w:delText>
        </w:r>
        <w:r w:rsidR="00722454" w:rsidDel="00D87D2D">
          <w:delText xml:space="preserve"> PC-B</w:delText>
        </w:r>
        <w:r w:rsidDel="00D87D2D">
          <w:delText xml:space="preserve">, </w:delText>
        </w:r>
        <w:r w:rsidR="0044154A" w:rsidDel="00D87D2D">
          <w:delText>open a browser and enter the IP address of the ISP</w:delText>
        </w:r>
        <w:r w:rsidR="00E12CBE" w:rsidDel="00D87D2D">
          <w:delText>-</w:delText>
        </w:r>
        <w:r w:rsidR="0044154A" w:rsidDel="00D87D2D">
          <w:delText>simulated web server (</w:delText>
        </w:r>
        <w:r w:rsidDel="00D87D2D">
          <w:delText>Lo0 interface</w:delText>
        </w:r>
        <w:r w:rsidR="0044154A" w:rsidDel="00D87D2D">
          <w:delText>)</w:delText>
        </w:r>
        <w:r w:rsidR="00722E82" w:rsidDel="00D87D2D">
          <w:delText>. When prompted, log</w:delText>
        </w:r>
        <w:r w:rsidR="00E12CBE" w:rsidDel="00D87D2D">
          <w:delText xml:space="preserve"> </w:delText>
        </w:r>
        <w:r w:rsidR="00722E82" w:rsidDel="00D87D2D">
          <w:delText xml:space="preserve">in as </w:delText>
        </w:r>
        <w:r w:rsidR="00722E82" w:rsidRPr="00503C48" w:rsidDel="00D87D2D">
          <w:rPr>
            <w:b/>
          </w:rPr>
          <w:delText>webuser</w:delText>
        </w:r>
        <w:r w:rsidR="00722E82" w:rsidDel="00D87D2D">
          <w:delText xml:space="preserve"> with a password of </w:delText>
        </w:r>
        <w:r w:rsidR="00722E82" w:rsidRPr="00503C48" w:rsidDel="00D87D2D">
          <w:rPr>
            <w:b/>
          </w:rPr>
          <w:delText>webpass</w:delText>
        </w:r>
        <w:r w:rsidR="00722E82" w:rsidDel="00D87D2D">
          <w:delText>.</w:delText>
        </w:r>
      </w:del>
    </w:p>
    <w:p w14:paraId="4454439E" w14:textId="77777777" w:rsidR="00D87D2D" w:rsidRDefault="00D87D2D" w:rsidP="00D87D2D">
      <w:pPr>
        <w:pStyle w:val="BodyTextL50"/>
        <w:rPr>
          <w:ins w:id="425" w:author="Lizethe Pérez Fuertes" w:date="2021-05-10T10:11:00Z"/>
        </w:rPr>
      </w:pPr>
    </w:p>
    <w:p w14:paraId="1D2174AD" w14:textId="0F37BD07" w:rsidR="00E56526" w:rsidDel="00D87D2D" w:rsidRDefault="00722E82">
      <w:pPr>
        <w:pStyle w:val="BodyTextL50"/>
        <w:rPr>
          <w:del w:id="426" w:author="Lizethe Pérez Fuertes" w:date="2021-05-10T10:16:00Z"/>
        </w:rPr>
        <w:pPrChange w:id="427" w:author="Lizethe Pérez Fuertes" w:date="2021-05-10T10:11:00Z">
          <w:pPr>
            <w:pStyle w:val="SubStepAlpha"/>
          </w:pPr>
        </w:pPrChange>
      </w:pPr>
      <w:del w:id="428" w:author="Lizethe Pérez Fuertes" w:date="2021-05-10T10:16:00Z">
        <w:r w:rsidDel="00D87D2D">
          <w:delText>D</w:delText>
        </w:r>
        <w:r w:rsidR="00E56526" w:rsidDel="00D87D2D">
          <w:delText>isplay the NAT table.</w:delText>
        </w:r>
      </w:del>
    </w:p>
    <w:p w14:paraId="2785D81B" w14:textId="6D30F9A0" w:rsidR="00722454" w:rsidRPr="00722454" w:rsidDel="00D87D2D" w:rsidRDefault="00E56526" w:rsidP="00B42CD4">
      <w:pPr>
        <w:pStyle w:val="CMDOutput"/>
        <w:rPr>
          <w:del w:id="429" w:author="Lizethe Pérez Fuertes" w:date="2021-05-10T10:16:00Z"/>
        </w:rPr>
      </w:pPr>
      <w:del w:id="430" w:author="Lizethe Pérez Fuertes" w:date="2021-05-10T10:16:00Z">
        <w:r w:rsidRPr="00D562DC" w:rsidDel="00D87D2D">
          <w:delText xml:space="preserve">Pro Inside global      </w:delText>
        </w:r>
        <w:r w:rsidR="0044154A" w:rsidDel="00D87D2D">
          <w:delText xml:space="preserve">  </w:delText>
        </w:r>
        <w:r w:rsidRPr="00D562DC" w:rsidDel="00D87D2D">
          <w:delText>Inside local       Outside local      Outside global</w:delText>
        </w:r>
      </w:del>
    </w:p>
    <w:p w14:paraId="54C053AE" w14:textId="51454077" w:rsidR="00CE2C3C" w:rsidDel="00D87D2D" w:rsidRDefault="00CE2C3C" w:rsidP="00CE2C3C">
      <w:pPr>
        <w:pStyle w:val="CMDOutput"/>
        <w:rPr>
          <w:del w:id="431" w:author="Lizethe Pérez Fuertes" w:date="2021-05-10T10:16:00Z"/>
        </w:rPr>
      </w:pPr>
      <w:del w:id="432" w:author="Lizethe Pérez Fuertes" w:date="2021-05-10T10:16:00Z">
        <w:r w:rsidDel="00D87D2D">
          <w:delText xml:space="preserve">--- 209.165.200.225    </w:delText>
        </w:r>
        <w:r w:rsidR="00796FEF" w:rsidDel="00D87D2D">
          <w:delText xml:space="preserve">  </w:delText>
        </w:r>
        <w:r w:rsidDel="00D87D2D">
          <w:delText>192.168.1.20       ---                ---</w:delText>
        </w:r>
      </w:del>
    </w:p>
    <w:p w14:paraId="71572C2D" w14:textId="7D4C2F20" w:rsidR="00CE2C3C" w:rsidDel="00D87D2D" w:rsidRDefault="00CE2C3C" w:rsidP="00CE2C3C">
      <w:pPr>
        <w:pStyle w:val="CMDOutput"/>
        <w:rPr>
          <w:del w:id="433" w:author="Lizethe Pérez Fuertes" w:date="2021-05-10T10:16:00Z"/>
        </w:rPr>
      </w:pPr>
      <w:del w:id="434" w:author="Lizethe Pérez Fuertes" w:date="2021-05-10T10:16:00Z">
        <w:r w:rsidDel="00D87D2D">
          <w:delText xml:space="preserve">tcp 209.165.200.242:1038 192.168.1.21:1038 </w:delText>
        </w:r>
        <w:r w:rsidR="00AC0A20" w:rsidDel="00D87D2D">
          <w:delText>192.31.7.1</w:delText>
        </w:r>
        <w:r w:rsidDel="00D87D2D">
          <w:delText xml:space="preserve">:80     </w:delText>
        </w:r>
        <w:r w:rsidR="00AC0A20" w:rsidDel="00D87D2D">
          <w:delText>192.31.7.1</w:delText>
        </w:r>
        <w:r w:rsidDel="00D87D2D">
          <w:delText>:80</w:delText>
        </w:r>
      </w:del>
    </w:p>
    <w:p w14:paraId="38469EC1" w14:textId="2F1D6516" w:rsidR="00CE2C3C" w:rsidDel="00D87D2D" w:rsidRDefault="00CE2C3C" w:rsidP="00CE2C3C">
      <w:pPr>
        <w:pStyle w:val="CMDOutput"/>
        <w:rPr>
          <w:del w:id="435" w:author="Lizethe Pérez Fuertes" w:date="2021-05-10T10:16:00Z"/>
        </w:rPr>
      </w:pPr>
      <w:del w:id="436" w:author="Lizethe Pérez Fuertes" w:date="2021-05-10T10:16:00Z">
        <w:r w:rsidDel="00D87D2D">
          <w:delText xml:space="preserve">tcp 209.165.200.242:1039 192.168.1.21:1039 </w:delText>
        </w:r>
        <w:r w:rsidR="00AC0A20" w:rsidDel="00D87D2D">
          <w:delText>192.31.7.1</w:delText>
        </w:r>
        <w:r w:rsidDel="00D87D2D">
          <w:delText xml:space="preserve">:80     </w:delText>
        </w:r>
        <w:r w:rsidR="00AC0A20" w:rsidDel="00D87D2D">
          <w:delText>192.31.7.1</w:delText>
        </w:r>
        <w:r w:rsidDel="00D87D2D">
          <w:delText>:80</w:delText>
        </w:r>
      </w:del>
    </w:p>
    <w:p w14:paraId="084514E1" w14:textId="4116E2DB" w:rsidR="00CE2C3C" w:rsidDel="00D87D2D" w:rsidRDefault="00CE2C3C" w:rsidP="00CE2C3C">
      <w:pPr>
        <w:pStyle w:val="CMDOutput"/>
        <w:rPr>
          <w:del w:id="437" w:author="Lizethe Pérez Fuertes" w:date="2021-05-10T10:16:00Z"/>
        </w:rPr>
      </w:pPr>
      <w:del w:id="438" w:author="Lizethe Pérez Fuertes" w:date="2021-05-10T10:16:00Z">
        <w:r w:rsidDel="00D87D2D">
          <w:delText xml:space="preserve">tcp 209.165.200.242:1040 192.168.1.21:1040 </w:delText>
        </w:r>
        <w:r w:rsidR="00AC0A20" w:rsidDel="00D87D2D">
          <w:delText>192.31.7.1</w:delText>
        </w:r>
        <w:r w:rsidDel="00D87D2D">
          <w:delText xml:space="preserve">:80     </w:delText>
        </w:r>
        <w:r w:rsidR="00AC0A20" w:rsidDel="00D87D2D">
          <w:delText>192.31.7.1</w:delText>
        </w:r>
        <w:r w:rsidDel="00D87D2D">
          <w:delText>:80</w:delText>
        </w:r>
      </w:del>
    </w:p>
    <w:p w14:paraId="5D3EA925" w14:textId="06D4F44F" w:rsidR="00CE2C3C" w:rsidDel="00D87D2D" w:rsidRDefault="00CE2C3C" w:rsidP="00CE2C3C">
      <w:pPr>
        <w:pStyle w:val="CMDOutput"/>
        <w:rPr>
          <w:del w:id="439" w:author="Lizethe Pérez Fuertes" w:date="2021-05-10T10:16:00Z"/>
        </w:rPr>
      </w:pPr>
      <w:del w:id="440" w:author="Lizethe Pérez Fuertes" w:date="2021-05-10T10:16:00Z">
        <w:r w:rsidDel="00D87D2D">
          <w:delText xml:space="preserve">tcp 209.165.200.242:1041 192.168.1.21:1041 </w:delText>
        </w:r>
        <w:r w:rsidR="00AC0A20" w:rsidDel="00D87D2D">
          <w:delText>192.31.7.1</w:delText>
        </w:r>
        <w:r w:rsidDel="00D87D2D">
          <w:delText xml:space="preserve">:80     </w:delText>
        </w:r>
        <w:r w:rsidR="00AC0A20" w:rsidDel="00D87D2D">
          <w:delText>192.31.7.1</w:delText>
        </w:r>
        <w:r w:rsidDel="00D87D2D">
          <w:delText>:80</w:delText>
        </w:r>
      </w:del>
    </w:p>
    <w:p w14:paraId="47EBCD21" w14:textId="7AE25810" w:rsidR="00CE2C3C" w:rsidDel="00D87D2D" w:rsidRDefault="00CE2C3C" w:rsidP="00CE2C3C">
      <w:pPr>
        <w:pStyle w:val="CMDOutput"/>
        <w:rPr>
          <w:del w:id="441" w:author="Lizethe Pérez Fuertes" w:date="2021-05-10T10:16:00Z"/>
        </w:rPr>
      </w:pPr>
      <w:del w:id="442" w:author="Lizethe Pérez Fuertes" w:date="2021-05-10T10:16:00Z">
        <w:r w:rsidDel="00D87D2D">
          <w:delText xml:space="preserve">tcp 209.165.200.242:1042 192.168.1.21:1042 </w:delText>
        </w:r>
        <w:r w:rsidR="00AC0A20" w:rsidDel="00D87D2D">
          <w:delText>192.31.7.1</w:delText>
        </w:r>
        <w:r w:rsidDel="00D87D2D">
          <w:delText xml:space="preserve">:80     </w:delText>
        </w:r>
        <w:r w:rsidR="00AC0A20" w:rsidDel="00D87D2D">
          <w:delText>192.31.7.1</w:delText>
        </w:r>
        <w:r w:rsidDel="00D87D2D">
          <w:delText>:80</w:delText>
        </w:r>
      </w:del>
    </w:p>
    <w:p w14:paraId="3C2938EA" w14:textId="37D0975B" w:rsidR="00CE2C3C" w:rsidDel="00D87D2D" w:rsidRDefault="00CE2C3C" w:rsidP="00CE2C3C">
      <w:pPr>
        <w:pStyle w:val="CMDOutput"/>
        <w:rPr>
          <w:del w:id="443" w:author="Lizethe Pérez Fuertes" w:date="2021-05-10T10:16:00Z"/>
        </w:rPr>
      </w:pPr>
      <w:del w:id="444" w:author="Lizethe Pérez Fuertes" w:date="2021-05-10T10:16:00Z">
        <w:r w:rsidDel="00D87D2D">
          <w:delText xml:space="preserve">tcp 209.165.200.242:1043 192.168.1.21:1043 </w:delText>
        </w:r>
        <w:r w:rsidR="00AC0A20" w:rsidDel="00D87D2D">
          <w:delText>192.31.7.1</w:delText>
        </w:r>
        <w:r w:rsidDel="00D87D2D">
          <w:delText xml:space="preserve">:80     </w:delText>
        </w:r>
        <w:r w:rsidR="00AC0A20" w:rsidDel="00D87D2D">
          <w:delText>192.31.7.1</w:delText>
        </w:r>
        <w:r w:rsidDel="00D87D2D">
          <w:delText>:80</w:delText>
        </w:r>
      </w:del>
    </w:p>
    <w:p w14:paraId="14793F41" w14:textId="562E4A93" w:rsidR="00CE2C3C" w:rsidDel="00D87D2D" w:rsidRDefault="00CE2C3C" w:rsidP="00CE2C3C">
      <w:pPr>
        <w:pStyle w:val="CMDOutput"/>
        <w:rPr>
          <w:del w:id="445" w:author="Lizethe Pérez Fuertes" w:date="2021-05-10T10:16:00Z"/>
        </w:rPr>
      </w:pPr>
      <w:del w:id="446" w:author="Lizethe Pérez Fuertes" w:date="2021-05-10T10:16:00Z">
        <w:r w:rsidDel="00D87D2D">
          <w:delText xml:space="preserve">tcp 209.165.200.242:1044 192.168.1.21:1044 </w:delText>
        </w:r>
        <w:r w:rsidR="00AC0A20" w:rsidDel="00D87D2D">
          <w:delText>192.31.7.1</w:delText>
        </w:r>
        <w:r w:rsidDel="00D87D2D">
          <w:delText xml:space="preserve">:80     </w:delText>
        </w:r>
        <w:r w:rsidR="00AC0A20" w:rsidDel="00D87D2D">
          <w:delText>192.31.7.1</w:delText>
        </w:r>
        <w:r w:rsidDel="00D87D2D">
          <w:delText>:80</w:delText>
        </w:r>
      </w:del>
    </w:p>
    <w:p w14:paraId="0A7C56B7" w14:textId="5D17652D" w:rsidR="00CE2C3C" w:rsidDel="00D87D2D" w:rsidRDefault="00CE2C3C" w:rsidP="00CE2C3C">
      <w:pPr>
        <w:pStyle w:val="CMDOutput"/>
        <w:rPr>
          <w:del w:id="447" w:author="Lizethe Pérez Fuertes" w:date="2021-05-10T10:16:00Z"/>
        </w:rPr>
      </w:pPr>
      <w:del w:id="448" w:author="Lizethe Pérez Fuertes" w:date="2021-05-10T10:16:00Z">
        <w:r w:rsidDel="00D87D2D">
          <w:delText xml:space="preserve">tcp 209.165.200.242:1045 192.168.1.21:1045 </w:delText>
        </w:r>
        <w:r w:rsidR="00AC0A20" w:rsidDel="00D87D2D">
          <w:delText>192.31.7.1</w:delText>
        </w:r>
        <w:r w:rsidDel="00D87D2D">
          <w:delText xml:space="preserve">:80     </w:delText>
        </w:r>
        <w:r w:rsidR="00AC0A20" w:rsidDel="00D87D2D">
          <w:delText>192.31.7.1</w:delText>
        </w:r>
        <w:r w:rsidDel="00D87D2D">
          <w:delText>:80</w:delText>
        </w:r>
      </w:del>
    </w:p>
    <w:p w14:paraId="5F176380" w14:textId="5546C2A1" w:rsidR="00CE2C3C" w:rsidDel="00D87D2D" w:rsidRDefault="00CE2C3C" w:rsidP="00CE2C3C">
      <w:pPr>
        <w:pStyle w:val="CMDOutput"/>
        <w:rPr>
          <w:del w:id="449" w:author="Lizethe Pérez Fuertes" w:date="2021-05-10T10:16:00Z"/>
        </w:rPr>
      </w:pPr>
      <w:del w:id="450" w:author="Lizethe Pérez Fuertes" w:date="2021-05-10T10:16:00Z">
        <w:r w:rsidDel="00D87D2D">
          <w:delText xml:space="preserve">tcp 209.165.200.242:1046 192.168.1.21:1046 </w:delText>
        </w:r>
        <w:r w:rsidR="00AC0A20" w:rsidDel="00D87D2D">
          <w:delText>192.31.7.1</w:delText>
        </w:r>
        <w:r w:rsidDel="00D87D2D">
          <w:delText xml:space="preserve">:80     </w:delText>
        </w:r>
        <w:r w:rsidR="00AC0A20" w:rsidDel="00D87D2D">
          <w:delText>192.31.7.1</w:delText>
        </w:r>
        <w:r w:rsidDel="00D87D2D">
          <w:delText>:80</w:delText>
        </w:r>
      </w:del>
    </w:p>
    <w:p w14:paraId="1F51081C" w14:textId="2BF900B8" w:rsidR="00CE2C3C" w:rsidDel="00D87D2D" w:rsidRDefault="00CE2C3C" w:rsidP="00CE2C3C">
      <w:pPr>
        <w:pStyle w:val="CMDOutput"/>
        <w:rPr>
          <w:del w:id="451" w:author="Lizethe Pérez Fuertes" w:date="2021-05-10T10:16:00Z"/>
        </w:rPr>
      </w:pPr>
      <w:del w:id="452" w:author="Lizethe Pérez Fuertes" w:date="2021-05-10T10:16:00Z">
        <w:r w:rsidDel="00D87D2D">
          <w:delText xml:space="preserve">tcp 209.165.200.242:1047 192.168.1.21:1047 </w:delText>
        </w:r>
        <w:r w:rsidR="00AC0A20" w:rsidDel="00D87D2D">
          <w:delText>192.31.7.1</w:delText>
        </w:r>
        <w:r w:rsidDel="00D87D2D">
          <w:delText xml:space="preserve">:80     </w:delText>
        </w:r>
        <w:r w:rsidR="00AC0A20" w:rsidDel="00D87D2D">
          <w:delText>192.31.7.1</w:delText>
        </w:r>
        <w:r w:rsidDel="00D87D2D">
          <w:delText>:80</w:delText>
        </w:r>
      </w:del>
    </w:p>
    <w:p w14:paraId="02B0CF26" w14:textId="20B0C0E0" w:rsidR="00CE2C3C" w:rsidDel="00D87D2D" w:rsidRDefault="00CE2C3C" w:rsidP="00CE2C3C">
      <w:pPr>
        <w:pStyle w:val="CMDOutput"/>
        <w:rPr>
          <w:del w:id="453" w:author="Lizethe Pérez Fuertes" w:date="2021-05-10T10:16:00Z"/>
        </w:rPr>
      </w:pPr>
      <w:del w:id="454" w:author="Lizethe Pérez Fuertes" w:date="2021-05-10T10:16:00Z">
        <w:r w:rsidDel="00D87D2D">
          <w:delText xml:space="preserve">tcp 209.165.200.242:1048 192.168.1.21:1048 </w:delText>
        </w:r>
        <w:r w:rsidR="00AC0A20" w:rsidDel="00D87D2D">
          <w:delText>192.31.7.1</w:delText>
        </w:r>
        <w:r w:rsidDel="00D87D2D">
          <w:delText xml:space="preserve">:80     </w:delText>
        </w:r>
        <w:r w:rsidR="00AC0A20" w:rsidDel="00D87D2D">
          <w:delText>192.31.7.1</w:delText>
        </w:r>
        <w:r w:rsidDel="00D87D2D">
          <w:delText>:80</w:delText>
        </w:r>
      </w:del>
    </w:p>
    <w:p w14:paraId="5407A864" w14:textId="237BC47D" w:rsidR="00CE2C3C" w:rsidDel="00D87D2D" w:rsidRDefault="00CE2C3C" w:rsidP="00CE2C3C">
      <w:pPr>
        <w:pStyle w:val="CMDOutput"/>
        <w:rPr>
          <w:del w:id="455" w:author="Lizethe Pérez Fuertes" w:date="2021-05-10T10:16:00Z"/>
        </w:rPr>
      </w:pPr>
      <w:del w:id="456" w:author="Lizethe Pérez Fuertes" w:date="2021-05-10T10:16:00Z">
        <w:r w:rsidDel="00D87D2D">
          <w:delText xml:space="preserve">tcp 209.165.200.242:1049 192.168.1.21:1049 </w:delText>
        </w:r>
        <w:r w:rsidR="00AC0A20" w:rsidDel="00D87D2D">
          <w:delText>192.31.7.1</w:delText>
        </w:r>
        <w:r w:rsidDel="00D87D2D">
          <w:delText xml:space="preserve">:80     </w:delText>
        </w:r>
        <w:r w:rsidR="00AC0A20" w:rsidDel="00D87D2D">
          <w:delText>192.31.7.1</w:delText>
        </w:r>
        <w:r w:rsidDel="00D87D2D">
          <w:delText>:80</w:delText>
        </w:r>
      </w:del>
    </w:p>
    <w:p w14:paraId="44D3D807" w14:textId="23155359" w:rsidR="00CE2C3C" w:rsidDel="00D87D2D" w:rsidRDefault="00CE2C3C" w:rsidP="00CE2C3C">
      <w:pPr>
        <w:pStyle w:val="CMDOutput"/>
        <w:rPr>
          <w:del w:id="457" w:author="Lizethe Pérez Fuertes" w:date="2021-05-10T10:16:00Z"/>
        </w:rPr>
      </w:pPr>
      <w:del w:id="458" w:author="Lizethe Pérez Fuertes" w:date="2021-05-10T10:16:00Z">
        <w:r w:rsidDel="00D87D2D">
          <w:delText xml:space="preserve">tcp 209.165.200.242:1050 192.168.1.21:1050 </w:delText>
        </w:r>
        <w:r w:rsidR="00AC0A20" w:rsidDel="00D87D2D">
          <w:delText>192.31.7.1</w:delText>
        </w:r>
        <w:r w:rsidDel="00D87D2D">
          <w:delText xml:space="preserve">:80     </w:delText>
        </w:r>
        <w:r w:rsidR="00AC0A20" w:rsidDel="00D87D2D">
          <w:delText>192.31.7.1</w:delText>
        </w:r>
        <w:r w:rsidDel="00D87D2D">
          <w:delText>:80</w:delText>
        </w:r>
      </w:del>
    </w:p>
    <w:p w14:paraId="0E134AE7" w14:textId="340239BB" w:rsidR="00CE2C3C" w:rsidDel="00D87D2D" w:rsidRDefault="00CE2C3C" w:rsidP="00CE2C3C">
      <w:pPr>
        <w:pStyle w:val="CMDOutput"/>
        <w:rPr>
          <w:del w:id="459" w:author="Lizethe Pérez Fuertes" w:date="2021-05-10T10:16:00Z"/>
        </w:rPr>
      </w:pPr>
      <w:del w:id="460" w:author="Lizethe Pérez Fuertes" w:date="2021-05-10T10:16:00Z">
        <w:r w:rsidDel="00D87D2D">
          <w:delText xml:space="preserve">tcp 209.165.200.242:1051 192.168.1.21:1051 </w:delText>
        </w:r>
        <w:r w:rsidR="00AC0A20" w:rsidDel="00D87D2D">
          <w:delText>192.31.7.1</w:delText>
        </w:r>
        <w:r w:rsidDel="00D87D2D">
          <w:delText xml:space="preserve">:80     </w:delText>
        </w:r>
        <w:r w:rsidR="00AC0A20" w:rsidDel="00D87D2D">
          <w:delText>192.31.7.1</w:delText>
        </w:r>
        <w:r w:rsidDel="00D87D2D">
          <w:delText>:80</w:delText>
        </w:r>
      </w:del>
    </w:p>
    <w:p w14:paraId="152D48E7" w14:textId="14A9A421" w:rsidR="00CE2C3C" w:rsidDel="00D87D2D" w:rsidRDefault="00CE2C3C" w:rsidP="00CE2C3C">
      <w:pPr>
        <w:pStyle w:val="CMDOutput"/>
        <w:rPr>
          <w:del w:id="461" w:author="Lizethe Pérez Fuertes" w:date="2021-05-10T10:16:00Z"/>
        </w:rPr>
      </w:pPr>
      <w:del w:id="462" w:author="Lizethe Pérez Fuertes" w:date="2021-05-10T10:16:00Z">
        <w:r w:rsidDel="00D87D2D">
          <w:delText xml:space="preserve">tcp 209.165.200.242:1052 192.168.1.21:1052 </w:delText>
        </w:r>
        <w:r w:rsidR="00AC0A20" w:rsidDel="00D87D2D">
          <w:delText>192.31.7.1</w:delText>
        </w:r>
        <w:r w:rsidDel="00D87D2D">
          <w:delText xml:space="preserve">:80     </w:delText>
        </w:r>
        <w:r w:rsidR="00AC0A20" w:rsidDel="00D87D2D">
          <w:delText>192.31.7.1</w:delText>
        </w:r>
        <w:r w:rsidDel="00D87D2D">
          <w:delText>:80</w:delText>
        </w:r>
      </w:del>
    </w:p>
    <w:p w14:paraId="05527640" w14:textId="73406DB5" w:rsidR="00CE2C3C" w:rsidDel="00D87D2D" w:rsidRDefault="00CE2C3C" w:rsidP="00CE2C3C">
      <w:pPr>
        <w:pStyle w:val="CMDOutput"/>
        <w:rPr>
          <w:del w:id="463" w:author="Lizethe Pérez Fuertes" w:date="2021-05-10T10:16:00Z"/>
        </w:rPr>
      </w:pPr>
      <w:del w:id="464" w:author="Lizethe Pérez Fuertes" w:date="2021-05-10T10:16:00Z">
        <w:r w:rsidDel="00D87D2D">
          <w:delText>--- 209.165.200.242    192.168.1.22       ---                ---</w:delText>
        </w:r>
      </w:del>
    </w:p>
    <w:p w14:paraId="478F2ECB" w14:textId="3E7E5816" w:rsidR="00E56526" w:rsidDel="00D87D2D" w:rsidRDefault="00E56526" w:rsidP="00722454">
      <w:pPr>
        <w:pStyle w:val="BodyTextL50"/>
        <w:rPr>
          <w:del w:id="465" w:author="Lizethe Pérez Fuertes" w:date="2021-05-10T10:16:00Z"/>
        </w:rPr>
      </w:pPr>
      <w:del w:id="466" w:author="Lizethe Pérez Fuertes" w:date="2021-05-10T10:16:00Z">
        <w:r w:rsidDel="00D87D2D">
          <w:delText xml:space="preserve">What protocol </w:delText>
        </w:r>
        <w:r w:rsidR="00A41F4F" w:rsidDel="00D87D2D">
          <w:delText xml:space="preserve">was </w:delText>
        </w:r>
        <w:r w:rsidDel="00D87D2D">
          <w:delText xml:space="preserve">used in this translation? ____________ </w:delText>
        </w:r>
        <w:r w:rsidRPr="004C7CD2" w:rsidDel="00D87D2D">
          <w:rPr>
            <w:rStyle w:val="AnswerGray"/>
          </w:rPr>
          <w:delText>tcp</w:delText>
        </w:r>
      </w:del>
    </w:p>
    <w:p w14:paraId="5B030EC4" w14:textId="568995F0" w:rsidR="00E56526" w:rsidDel="00D87D2D" w:rsidRDefault="00E56526" w:rsidP="00E56526">
      <w:pPr>
        <w:pStyle w:val="BodyTextL50"/>
        <w:rPr>
          <w:del w:id="467" w:author="Lizethe Pérez Fuertes" w:date="2021-05-10T10:16:00Z"/>
        </w:rPr>
      </w:pPr>
      <w:del w:id="468" w:author="Lizethe Pérez Fuertes" w:date="2021-05-10T10:16:00Z">
        <w:r w:rsidDel="00D87D2D">
          <w:delText>What port numbers</w:delText>
        </w:r>
        <w:r w:rsidR="00A41F4F" w:rsidDel="00D87D2D">
          <w:delText xml:space="preserve"> were</w:delText>
        </w:r>
        <w:r w:rsidDel="00D87D2D">
          <w:delText xml:space="preserve"> used?</w:delText>
        </w:r>
      </w:del>
    </w:p>
    <w:p w14:paraId="1F5A5A0F" w14:textId="441A02AD" w:rsidR="00E56526" w:rsidDel="00D87D2D" w:rsidRDefault="00E56526" w:rsidP="00E56526">
      <w:pPr>
        <w:pStyle w:val="BodyTextL50"/>
        <w:rPr>
          <w:del w:id="469" w:author="Lizethe Pérez Fuertes" w:date="2021-05-10T10:16:00Z"/>
          <w:rStyle w:val="AnswerGray"/>
        </w:rPr>
      </w:pPr>
      <w:del w:id="470" w:author="Lizethe Pérez Fuertes" w:date="2021-05-10T10:16:00Z">
        <w:r w:rsidDel="00D87D2D">
          <w:delText xml:space="preserve">Inside: ________________ </w:delText>
        </w:r>
        <w:r w:rsidR="00EC44E8" w:rsidDel="00D87D2D">
          <w:rPr>
            <w:rStyle w:val="AnswerGray"/>
          </w:rPr>
          <w:delText>10</w:delText>
        </w:r>
        <w:r w:rsidR="00CE2C3C" w:rsidDel="00D87D2D">
          <w:rPr>
            <w:rStyle w:val="AnswerGray"/>
          </w:rPr>
          <w:delText xml:space="preserve">38 to 1052. </w:delText>
        </w:r>
        <w:r w:rsidRPr="004C7CD2" w:rsidDel="00D87D2D">
          <w:rPr>
            <w:rStyle w:val="AnswerGray"/>
          </w:rPr>
          <w:delText>Answers will vary</w:delText>
        </w:r>
        <w:r w:rsidR="00602479" w:rsidDel="00D87D2D">
          <w:rPr>
            <w:rStyle w:val="AnswerGray"/>
          </w:rPr>
          <w:delText>.</w:delText>
        </w:r>
      </w:del>
    </w:p>
    <w:p w14:paraId="683DB7A8" w14:textId="5CB2C57D" w:rsidR="00E56526" w:rsidDel="00D87D2D" w:rsidRDefault="00602479" w:rsidP="00E56526">
      <w:pPr>
        <w:pStyle w:val="BodyTextL50"/>
        <w:rPr>
          <w:del w:id="471" w:author="Lizethe Pérez Fuertes" w:date="2021-05-10T10:16:00Z"/>
          <w:rStyle w:val="AnswerGray"/>
        </w:rPr>
      </w:pPr>
      <w:del w:id="472" w:author="Lizethe Pérez Fuertes" w:date="2021-05-10T10:16:00Z">
        <w:r w:rsidDel="00D87D2D">
          <w:delText>Outside</w:delText>
        </w:r>
        <w:r w:rsidR="00E56526" w:rsidDel="00D87D2D">
          <w:delText xml:space="preserve">: ________________ </w:delText>
        </w:r>
        <w:r w:rsidR="00CE2C3C" w:rsidDel="00D87D2D">
          <w:rPr>
            <w:rStyle w:val="AnswerGray"/>
          </w:rPr>
          <w:delText>80</w:delText>
        </w:r>
      </w:del>
    </w:p>
    <w:p w14:paraId="22BB8971" w14:textId="39AF3726" w:rsidR="00EC44E8" w:rsidDel="00D87D2D" w:rsidRDefault="00722E82" w:rsidP="00EC44E8">
      <w:pPr>
        <w:pStyle w:val="BodyTextL50"/>
        <w:rPr>
          <w:del w:id="473" w:author="Lizethe Pérez Fuertes" w:date="2021-05-10T10:16:00Z"/>
          <w:rStyle w:val="AnswerGray"/>
        </w:rPr>
      </w:pPr>
      <w:del w:id="474" w:author="Lizethe Pérez Fuertes" w:date="2021-05-10T10:16:00Z">
        <w:r w:rsidDel="00D87D2D">
          <w:delText xml:space="preserve">What </w:delText>
        </w:r>
        <w:r w:rsidR="00E56526" w:rsidDel="00D87D2D">
          <w:delText xml:space="preserve">well-known port number </w:delText>
        </w:r>
        <w:r w:rsidDel="00D87D2D">
          <w:delText xml:space="preserve">and service </w:delText>
        </w:r>
        <w:r w:rsidR="00A41F4F" w:rsidDel="00D87D2D">
          <w:delText>was used?</w:delText>
        </w:r>
        <w:r w:rsidDel="00D87D2D">
          <w:delText xml:space="preserve"> </w:delText>
        </w:r>
        <w:r w:rsidR="00E56526" w:rsidDel="00D87D2D">
          <w:delText xml:space="preserve">________________ </w:delText>
        </w:r>
        <w:r w:rsidR="00E56526" w:rsidDel="00D87D2D">
          <w:rPr>
            <w:rStyle w:val="AnswerGray"/>
          </w:rPr>
          <w:delText xml:space="preserve">port </w:delText>
        </w:r>
        <w:r w:rsidDel="00D87D2D">
          <w:rPr>
            <w:rStyle w:val="AnswerGray"/>
          </w:rPr>
          <w:delText>80</w:delText>
        </w:r>
        <w:r w:rsidR="00E56526" w:rsidDel="00D87D2D">
          <w:rPr>
            <w:rStyle w:val="AnswerGray"/>
          </w:rPr>
          <w:delText xml:space="preserve">, </w:delText>
        </w:r>
        <w:r w:rsidDel="00D87D2D">
          <w:rPr>
            <w:rStyle w:val="AnswerGray"/>
          </w:rPr>
          <w:delText>www or http</w:delText>
        </w:r>
      </w:del>
    </w:p>
    <w:p w14:paraId="0F946CA0" w14:textId="77777777"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14:paraId="03836729" w14:textId="77777777" w:rsidR="00D87D2D" w:rsidRPr="0095128C" w:rsidRDefault="00D87D2D" w:rsidP="00D87D2D">
      <w:pPr>
        <w:ind w:left="880"/>
        <w:rPr>
          <w:ins w:id="475" w:author="Lizethe Pérez Fuertes" w:date="2021-05-10T10:16:00Z"/>
          <w:rFonts w:ascii="Courier New" w:eastAsia="Times New Roman" w:hAnsi="Courier New" w:cs="Courier New"/>
          <w:sz w:val="18"/>
          <w:szCs w:val="18"/>
          <w:lang w:val="es-MX" w:eastAsia="es-MX"/>
        </w:rPr>
      </w:pPr>
      <w:ins w:id="476" w:author="Lizethe Pérez Fuertes" w:date="2021-05-10T10:16:00Z">
        <w:r w:rsidRPr="0095128C">
          <w:rPr>
            <w:rFonts w:ascii="Courier New" w:eastAsia="Times New Roman" w:hAnsi="Courier New" w:cs="Courier New"/>
            <w:sz w:val="18"/>
            <w:szCs w:val="18"/>
            <w:lang w:val="es-MX" w:eastAsia="es-MX"/>
          </w:rPr>
          <w:t>Total translations: 1 (1 static, 0 dynamic, 0 extended)</w:t>
        </w:r>
      </w:ins>
    </w:p>
    <w:p w14:paraId="631943E5" w14:textId="77777777" w:rsidR="00D87D2D" w:rsidRPr="0095128C" w:rsidRDefault="00D87D2D" w:rsidP="00D87D2D">
      <w:pPr>
        <w:ind w:left="880"/>
        <w:rPr>
          <w:ins w:id="477" w:author="Lizethe Pérez Fuertes" w:date="2021-05-10T10:16:00Z"/>
          <w:rFonts w:ascii="Courier New" w:eastAsia="Times New Roman" w:hAnsi="Courier New" w:cs="Courier New"/>
          <w:sz w:val="18"/>
          <w:szCs w:val="18"/>
          <w:lang w:val="es-MX" w:eastAsia="es-MX"/>
        </w:rPr>
      </w:pPr>
      <w:ins w:id="478" w:author="Lizethe Pérez Fuertes" w:date="2021-05-10T10:16:00Z">
        <w:r w:rsidRPr="0095128C">
          <w:rPr>
            <w:rFonts w:ascii="Courier New" w:eastAsia="Times New Roman" w:hAnsi="Courier New" w:cs="Courier New"/>
            <w:sz w:val="18"/>
            <w:szCs w:val="18"/>
            <w:lang w:val="es-MX" w:eastAsia="es-MX"/>
          </w:rPr>
          <w:t>Outside Interfaces: Serial0/1/1</w:t>
        </w:r>
      </w:ins>
    </w:p>
    <w:p w14:paraId="5B4E8447" w14:textId="77777777" w:rsidR="00D87D2D" w:rsidRPr="0095128C" w:rsidRDefault="00D87D2D" w:rsidP="00D87D2D">
      <w:pPr>
        <w:ind w:left="880"/>
        <w:rPr>
          <w:ins w:id="479" w:author="Lizethe Pérez Fuertes" w:date="2021-05-10T10:16:00Z"/>
          <w:rFonts w:ascii="Courier New" w:eastAsia="Times New Roman" w:hAnsi="Courier New" w:cs="Courier New"/>
          <w:sz w:val="18"/>
          <w:szCs w:val="18"/>
          <w:lang w:val="es-MX" w:eastAsia="es-MX"/>
        </w:rPr>
      </w:pPr>
      <w:ins w:id="480" w:author="Lizethe Pérez Fuertes" w:date="2021-05-10T10:16:00Z">
        <w:r w:rsidRPr="0095128C">
          <w:rPr>
            <w:rFonts w:ascii="Courier New" w:eastAsia="Times New Roman" w:hAnsi="Courier New" w:cs="Courier New"/>
            <w:sz w:val="18"/>
            <w:szCs w:val="18"/>
            <w:lang w:val="es-MX" w:eastAsia="es-MX"/>
          </w:rPr>
          <w:t>Inside Interfaces: GigabitEthernet0/1</w:t>
        </w:r>
      </w:ins>
    </w:p>
    <w:p w14:paraId="6E357AB2" w14:textId="77777777" w:rsidR="00D87D2D" w:rsidRPr="0095128C" w:rsidRDefault="00D87D2D" w:rsidP="00D87D2D">
      <w:pPr>
        <w:ind w:left="880"/>
        <w:rPr>
          <w:ins w:id="481" w:author="Lizethe Pérez Fuertes" w:date="2021-05-10T10:16:00Z"/>
          <w:rFonts w:ascii="Courier New" w:eastAsia="Times New Roman" w:hAnsi="Courier New" w:cs="Courier New"/>
          <w:sz w:val="18"/>
          <w:szCs w:val="18"/>
          <w:lang w:val="es-MX" w:eastAsia="es-MX"/>
        </w:rPr>
      </w:pPr>
      <w:ins w:id="482" w:author="Lizethe Pérez Fuertes" w:date="2021-05-10T10:16:00Z">
        <w:r w:rsidRPr="0095128C">
          <w:rPr>
            <w:rFonts w:ascii="Courier New" w:eastAsia="Times New Roman" w:hAnsi="Courier New" w:cs="Courier New"/>
            <w:sz w:val="18"/>
            <w:szCs w:val="18"/>
            <w:lang w:val="es-MX" w:eastAsia="es-MX"/>
          </w:rPr>
          <w:t>Hits: 81 Misses: 14</w:t>
        </w:r>
      </w:ins>
    </w:p>
    <w:p w14:paraId="14B0F5E1" w14:textId="77777777" w:rsidR="00D87D2D" w:rsidRPr="0095128C" w:rsidRDefault="00D87D2D" w:rsidP="00D87D2D">
      <w:pPr>
        <w:ind w:left="880"/>
        <w:rPr>
          <w:ins w:id="483" w:author="Lizethe Pérez Fuertes" w:date="2021-05-10T10:16:00Z"/>
          <w:rFonts w:ascii="Courier New" w:eastAsia="Times New Roman" w:hAnsi="Courier New" w:cs="Courier New"/>
          <w:sz w:val="18"/>
          <w:szCs w:val="18"/>
          <w:lang w:val="es-MX" w:eastAsia="es-MX"/>
        </w:rPr>
      </w:pPr>
      <w:ins w:id="484" w:author="Lizethe Pérez Fuertes" w:date="2021-05-10T10:16:00Z">
        <w:r w:rsidRPr="0095128C">
          <w:rPr>
            <w:rFonts w:ascii="Courier New" w:eastAsia="Times New Roman" w:hAnsi="Courier New" w:cs="Courier New"/>
            <w:sz w:val="18"/>
            <w:szCs w:val="18"/>
            <w:lang w:val="es-MX" w:eastAsia="es-MX"/>
          </w:rPr>
          <w:t>Expired translations: 13</w:t>
        </w:r>
      </w:ins>
    </w:p>
    <w:p w14:paraId="63D56BEA" w14:textId="77777777" w:rsidR="00D87D2D" w:rsidRPr="0095128C" w:rsidRDefault="00D87D2D" w:rsidP="00D87D2D">
      <w:pPr>
        <w:ind w:left="880"/>
        <w:rPr>
          <w:ins w:id="485" w:author="Lizethe Pérez Fuertes" w:date="2021-05-10T10:16:00Z"/>
          <w:rFonts w:ascii="Courier New" w:eastAsia="Times New Roman" w:hAnsi="Courier New" w:cs="Courier New"/>
          <w:sz w:val="18"/>
          <w:szCs w:val="18"/>
          <w:lang w:val="es-MX" w:eastAsia="es-MX"/>
        </w:rPr>
      </w:pPr>
      <w:ins w:id="486" w:author="Lizethe Pérez Fuertes" w:date="2021-05-10T10:16:00Z">
        <w:r w:rsidRPr="0095128C">
          <w:rPr>
            <w:rFonts w:ascii="Courier New" w:eastAsia="Times New Roman" w:hAnsi="Courier New" w:cs="Courier New"/>
            <w:sz w:val="18"/>
            <w:szCs w:val="18"/>
            <w:lang w:val="es-MX" w:eastAsia="es-MX"/>
          </w:rPr>
          <w:t>Dynamic mappings:</w:t>
        </w:r>
      </w:ins>
    </w:p>
    <w:p w14:paraId="0D99CC2C" w14:textId="77777777" w:rsidR="00D87D2D" w:rsidRPr="0095128C" w:rsidRDefault="00D87D2D" w:rsidP="00D87D2D">
      <w:pPr>
        <w:ind w:left="880"/>
        <w:rPr>
          <w:ins w:id="487" w:author="Lizethe Pérez Fuertes" w:date="2021-05-10T10:16:00Z"/>
          <w:rFonts w:ascii="Courier New" w:eastAsia="Times New Roman" w:hAnsi="Courier New" w:cs="Courier New"/>
          <w:sz w:val="18"/>
          <w:szCs w:val="18"/>
          <w:lang w:val="es-MX" w:eastAsia="es-MX"/>
        </w:rPr>
      </w:pPr>
      <w:ins w:id="488" w:author="Lizethe Pérez Fuertes" w:date="2021-05-10T10:16:00Z">
        <w:r w:rsidRPr="0095128C">
          <w:rPr>
            <w:rFonts w:ascii="Courier New" w:eastAsia="Times New Roman" w:hAnsi="Courier New" w:cs="Courier New"/>
            <w:sz w:val="18"/>
            <w:szCs w:val="18"/>
            <w:lang w:val="es-MX" w:eastAsia="es-MX"/>
          </w:rPr>
          <w:t>-- Inside Source</w:t>
        </w:r>
      </w:ins>
    </w:p>
    <w:p w14:paraId="603A777E" w14:textId="77777777" w:rsidR="00D87D2D" w:rsidRPr="0095128C" w:rsidRDefault="00D87D2D" w:rsidP="00D87D2D">
      <w:pPr>
        <w:ind w:left="880"/>
        <w:rPr>
          <w:ins w:id="489" w:author="Lizethe Pérez Fuertes" w:date="2021-05-10T10:16:00Z"/>
          <w:rFonts w:ascii="Courier New" w:eastAsia="Times New Roman" w:hAnsi="Courier New" w:cs="Courier New"/>
          <w:sz w:val="18"/>
          <w:szCs w:val="18"/>
          <w:highlight w:val="yellow"/>
          <w:lang w:val="es-MX" w:eastAsia="es-MX"/>
        </w:rPr>
      </w:pPr>
      <w:ins w:id="490" w:author="Lizethe Pérez Fuertes" w:date="2021-05-10T10:16:00Z">
        <w:r w:rsidRPr="0095128C">
          <w:rPr>
            <w:rFonts w:ascii="Courier New" w:eastAsia="Times New Roman" w:hAnsi="Courier New" w:cs="Courier New"/>
            <w:sz w:val="18"/>
            <w:szCs w:val="18"/>
            <w:highlight w:val="yellow"/>
            <w:lang w:val="es-MX" w:eastAsia="es-MX"/>
          </w:rPr>
          <w:t>access-list 1 pool public_access refCount 0</w:t>
        </w:r>
      </w:ins>
    </w:p>
    <w:p w14:paraId="3E070FDD" w14:textId="77777777" w:rsidR="00D87D2D" w:rsidRPr="0095128C" w:rsidRDefault="00D87D2D" w:rsidP="00D87D2D">
      <w:pPr>
        <w:ind w:left="880"/>
        <w:rPr>
          <w:ins w:id="491" w:author="Lizethe Pérez Fuertes" w:date="2021-05-10T10:16:00Z"/>
          <w:rFonts w:ascii="Courier New" w:eastAsia="Times New Roman" w:hAnsi="Courier New" w:cs="Courier New"/>
          <w:sz w:val="18"/>
          <w:szCs w:val="18"/>
          <w:highlight w:val="yellow"/>
          <w:lang w:val="es-MX" w:eastAsia="es-MX"/>
        </w:rPr>
      </w:pPr>
      <w:ins w:id="492" w:author="Lizethe Pérez Fuertes" w:date="2021-05-10T10:16:00Z">
        <w:r w:rsidRPr="0095128C">
          <w:rPr>
            <w:rFonts w:ascii="Courier New" w:eastAsia="Times New Roman" w:hAnsi="Courier New" w:cs="Courier New"/>
            <w:sz w:val="18"/>
            <w:szCs w:val="18"/>
            <w:highlight w:val="yellow"/>
            <w:lang w:val="es-MX" w:eastAsia="es-MX"/>
          </w:rPr>
          <w:t>pool public_access: netmask 255.255.255.224</w:t>
        </w:r>
      </w:ins>
    </w:p>
    <w:p w14:paraId="2FF86B20" w14:textId="77777777" w:rsidR="00D87D2D" w:rsidRPr="0095128C" w:rsidRDefault="00D87D2D" w:rsidP="00D87D2D">
      <w:pPr>
        <w:ind w:left="1440"/>
        <w:rPr>
          <w:ins w:id="493" w:author="Lizethe Pérez Fuertes" w:date="2021-05-10T10:16:00Z"/>
          <w:rFonts w:ascii="Courier New" w:eastAsia="Times New Roman" w:hAnsi="Courier New" w:cs="Courier New"/>
          <w:sz w:val="18"/>
          <w:szCs w:val="18"/>
          <w:lang w:val="es-MX" w:eastAsia="es-MX"/>
        </w:rPr>
      </w:pPr>
      <w:ins w:id="494" w:author="Lizethe Pérez Fuertes" w:date="2021-05-10T10:16:00Z">
        <w:r w:rsidRPr="0095128C">
          <w:rPr>
            <w:rFonts w:ascii="Courier New" w:eastAsia="Times New Roman" w:hAnsi="Courier New" w:cs="Courier New"/>
            <w:sz w:val="18"/>
            <w:szCs w:val="18"/>
            <w:highlight w:val="yellow"/>
            <w:lang w:val="es-MX" w:eastAsia="es-MX"/>
          </w:rPr>
          <w:t>start 209.165.200.242 end 209.165.200.254</w:t>
        </w:r>
      </w:ins>
    </w:p>
    <w:p w14:paraId="68327C4B" w14:textId="77777777" w:rsidR="00D87D2D" w:rsidRPr="0095128C" w:rsidRDefault="00D87D2D" w:rsidP="00D87D2D">
      <w:pPr>
        <w:ind w:left="1440"/>
        <w:rPr>
          <w:ins w:id="495" w:author="Lizethe Pérez Fuertes" w:date="2021-05-10T10:16:00Z"/>
          <w:rFonts w:ascii="Courier New" w:eastAsia="Times New Roman" w:hAnsi="Courier New" w:cs="Courier New"/>
          <w:sz w:val="18"/>
          <w:szCs w:val="18"/>
          <w:lang w:val="es-MX" w:eastAsia="es-MX"/>
        </w:rPr>
      </w:pPr>
      <w:ins w:id="496" w:author="Lizethe Pérez Fuertes" w:date="2021-05-10T10:16:00Z">
        <w:r w:rsidRPr="0095128C">
          <w:rPr>
            <w:rFonts w:ascii="Courier New" w:eastAsia="Times New Roman" w:hAnsi="Courier New" w:cs="Courier New"/>
            <w:sz w:val="18"/>
            <w:szCs w:val="18"/>
            <w:lang w:val="es-MX" w:eastAsia="es-MX"/>
          </w:rPr>
          <w:t>type generic, total addresses 13 , allocated 0 (0%), misses 0</w:t>
        </w:r>
      </w:ins>
    </w:p>
    <w:p w14:paraId="4D35A16F" w14:textId="3F5B5E35" w:rsidR="00F35F53" w:rsidRPr="00F35F53" w:rsidDel="00D87D2D" w:rsidRDefault="00F35F53" w:rsidP="00F35F53">
      <w:pPr>
        <w:pStyle w:val="CMD"/>
        <w:rPr>
          <w:del w:id="497" w:author="Lizethe Pérez Fuertes" w:date="2021-05-10T10:16:00Z"/>
          <w:sz w:val="18"/>
        </w:rPr>
      </w:pPr>
      <w:del w:id="498" w:author="Lizethe Pérez Fuertes" w:date="2021-05-10T10:16:00Z">
        <w:r w:rsidRPr="00F35F53" w:rsidDel="00D87D2D">
          <w:rPr>
            <w:sz w:val="18"/>
            <w:highlight w:val="yellow"/>
          </w:rPr>
          <w:delText>Total active translations: 3 (1 static, 2 dynamic; 1 extended)</w:delText>
        </w:r>
      </w:del>
    </w:p>
    <w:p w14:paraId="1D7F0707" w14:textId="21A7D305" w:rsidR="00F35F53" w:rsidRPr="00F35F53" w:rsidDel="00D87D2D" w:rsidRDefault="00F35F53" w:rsidP="00F35F53">
      <w:pPr>
        <w:pStyle w:val="CMD"/>
        <w:rPr>
          <w:del w:id="499" w:author="Lizethe Pérez Fuertes" w:date="2021-05-10T10:16:00Z"/>
          <w:sz w:val="18"/>
        </w:rPr>
      </w:pPr>
      <w:del w:id="500" w:author="Lizethe Pérez Fuertes" w:date="2021-05-10T10:16:00Z">
        <w:r w:rsidRPr="00F35F53" w:rsidDel="00D87D2D">
          <w:rPr>
            <w:sz w:val="18"/>
          </w:rPr>
          <w:delText>Peak translations: 17, occurred 00:06:40 ago</w:delText>
        </w:r>
      </w:del>
    </w:p>
    <w:p w14:paraId="2D3D5A01" w14:textId="5C1BBF36" w:rsidR="00F35F53" w:rsidRPr="00F35F53" w:rsidDel="00D87D2D" w:rsidRDefault="00F35F53" w:rsidP="00F35F53">
      <w:pPr>
        <w:pStyle w:val="CMD"/>
        <w:rPr>
          <w:del w:id="501" w:author="Lizethe Pérez Fuertes" w:date="2021-05-10T10:16:00Z"/>
          <w:sz w:val="18"/>
        </w:rPr>
      </w:pPr>
      <w:del w:id="502" w:author="Lizethe Pérez Fuertes" w:date="2021-05-10T10:16:00Z">
        <w:r w:rsidRPr="00F35F53" w:rsidDel="00D87D2D">
          <w:rPr>
            <w:sz w:val="18"/>
          </w:rPr>
          <w:delText>Outside interfaces:</w:delText>
        </w:r>
      </w:del>
    </w:p>
    <w:p w14:paraId="25B2B6A0" w14:textId="5EA4A325" w:rsidR="00F35F53" w:rsidRPr="00F35F53" w:rsidDel="00D87D2D" w:rsidRDefault="00F35F53" w:rsidP="00F35F53">
      <w:pPr>
        <w:pStyle w:val="CMD"/>
        <w:rPr>
          <w:del w:id="503" w:author="Lizethe Pérez Fuertes" w:date="2021-05-10T10:16:00Z"/>
          <w:sz w:val="18"/>
        </w:rPr>
      </w:pPr>
      <w:del w:id="504" w:author="Lizethe Pérez Fuertes" w:date="2021-05-10T10:16:00Z">
        <w:r w:rsidRPr="00F35F53" w:rsidDel="00D87D2D">
          <w:rPr>
            <w:sz w:val="18"/>
          </w:rPr>
          <w:delText xml:space="preserve">  Serial0/0/1</w:delText>
        </w:r>
      </w:del>
    </w:p>
    <w:p w14:paraId="5414DEEE" w14:textId="2775C444" w:rsidR="00F35F53" w:rsidRPr="00F35F53" w:rsidDel="00D87D2D" w:rsidRDefault="00F35F53" w:rsidP="00F35F53">
      <w:pPr>
        <w:pStyle w:val="CMD"/>
        <w:rPr>
          <w:del w:id="505" w:author="Lizethe Pérez Fuertes" w:date="2021-05-10T10:16:00Z"/>
          <w:sz w:val="18"/>
        </w:rPr>
      </w:pPr>
      <w:del w:id="506" w:author="Lizethe Pérez Fuertes" w:date="2021-05-10T10:16:00Z">
        <w:r w:rsidRPr="00F35F53" w:rsidDel="00D87D2D">
          <w:rPr>
            <w:sz w:val="18"/>
          </w:rPr>
          <w:delText>Inside interfaces:</w:delText>
        </w:r>
      </w:del>
    </w:p>
    <w:p w14:paraId="3FB94340" w14:textId="03FC90A4" w:rsidR="00F35F53" w:rsidRPr="00F35F53" w:rsidDel="00D87D2D" w:rsidRDefault="00F35F53" w:rsidP="00F35F53">
      <w:pPr>
        <w:pStyle w:val="CMD"/>
        <w:rPr>
          <w:del w:id="507" w:author="Lizethe Pérez Fuertes" w:date="2021-05-10T10:16:00Z"/>
          <w:sz w:val="18"/>
        </w:rPr>
      </w:pPr>
      <w:del w:id="508" w:author="Lizethe Pérez Fuertes" w:date="2021-05-10T10:16:00Z">
        <w:r w:rsidRPr="00F35F53" w:rsidDel="00D87D2D">
          <w:rPr>
            <w:sz w:val="18"/>
          </w:rPr>
          <w:delText xml:space="preserve">  GigabitEthernet0/1</w:delText>
        </w:r>
      </w:del>
    </w:p>
    <w:p w14:paraId="4155D294" w14:textId="095EB323" w:rsidR="00F35F53" w:rsidRPr="00F35F53" w:rsidDel="00D87D2D" w:rsidRDefault="00F35F53" w:rsidP="00F35F53">
      <w:pPr>
        <w:pStyle w:val="CMD"/>
        <w:rPr>
          <w:del w:id="509" w:author="Lizethe Pérez Fuertes" w:date="2021-05-10T10:16:00Z"/>
          <w:sz w:val="18"/>
        </w:rPr>
      </w:pPr>
      <w:del w:id="510" w:author="Lizethe Pérez Fuertes" w:date="2021-05-10T10:16:00Z">
        <w:r w:rsidRPr="00F35F53" w:rsidDel="00D87D2D">
          <w:rPr>
            <w:sz w:val="18"/>
          </w:rPr>
          <w:delText>Hits: 345  Misses: 0</w:delText>
        </w:r>
      </w:del>
    </w:p>
    <w:p w14:paraId="147C59ED" w14:textId="70033C12" w:rsidR="00F35F53" w:rsidRPr="00F35F53" w:rsidDel="00D87D2D" w:rsidRDefault="00F35F53" w:rsidP="00F35F53">
      <w:pPr>
        <w:pStyle w:val="CMD"/>
        <w:rPr>
          <w:del w:id="511" w:author="Lizethe Pérez Fuertes" w:date="2021-05-10T10:16:00Z"/>
          <w:sz w:val="18"/>
        </w:rPr>
      </w:pPr>
      <w:del w:id="512" w:author="Lizethe Pérez Fuertes" w:date="2021-05-10T10:16:00Z">
        <w:r w:rsidRPr="00F35F53" w:rsidDel="00D87D2D">
          <w:rPr>
            <w:sz w:val="18"/>
          </w:rPr>
          <w:delText>CEF Translated packets: 345, CEF Punted packets: 0</w:delText>
        </w:r>
      </w:del>
    </w:p>
    <w:p w14:paraId="01928AA1" w14:textId="5AC0B791" w:rsidR="00F35F53" w:rsidRPr="00F35F53" w:rsidDel="00D87D2D" w:rsidRDefault="00F35F53" w:rsidP="00F35F53">
      <w:pPr>
        <w:pStyle w:val="CMD"/>
        <w:rPr>
          <w:del w:id="513" w:author="Lizethe Pérez Fuertes" w:date="2021-05-10T10:16:00Z"/>
          <w:sz w:val="18"/>
        </w:rPr>
      </w:pPr>
      <w:del w:id="514" w:author="Lizethe Pérez Fuertes" w:date="2021-05-10T10:16:00Z">
        <w:r w:rsidRPr="00F35F53" w:rsidDel="00D87D2D">
          <w:rPr>
            <w:sz w:val="18"/>
          </w:rPr>
          <w:delText>Expired translations: 20</w:delText>
        </w:r>
      </w:del>
    </w:p>
    <w:p w14:paraId="6DDCF86F" w14:textId="2C5A9260" w:rsidR="00F35F53" w:rsidRPr="00F35F53" w:rsidDel="00D87D2D" w:rsidRDefault="00F35F53" w:rsidP="00F35F53">
      <w:pPr>
        <w:pStyle w:val="CMD"/>
        <w:rPr>
          <w:del w:id="515" w:author="Lizethe Pérez Fuertes" w:date="2021-05-10T10:16:00Z"/>
          <w:sz w:val="18"/>
        </w:rPr>
      </w:pPr>
      <w:del w:id="516" w:author="Lizethe Pérez Fuertes" w:date="2021-05-10T10:16:00Z">
        <w:r w:rsidRPr="00F35F53" w:rsidDel="00D87D2D">
          <w:rPr>
            <w:sz w:val="18"/>
          </w:rPr>
          <w:delText>Dynamic mappings:</w:delText>
        </w:r>
      </w:del>
    </w:p>
    <w:p w14:paraId="5133B223" w14:textId="19274258" w:rsidR="00F35F53" w:rsidRPr="00F35F53" w:rsidDel="00D87D2D" w:rsidRDefault="00F35F53" w:rsidP="00F35F53">
      <w:pPr>
        <w:pStyle w:val="CMD"/>
        <w:rPr>
          <w:del w:id="517" w:author="Lizethe Pérez Fuertes" w:date="2021-05-10T10:16:00Z"/>
          <w:sz w:val="18"/>
        </w:rPr>
      </w:pPr>
      <w:del w:id="518" w:author="Lizethe Pérez Fuertes" w:date="2021-05-10T10:16:00Z">
        <w:r w:rsidRPr="00F35F53" w:rsidDel="00D87D2D">
          <w:rPr>
            <w:sz w:val="18"/>
          </w:rPr>
          <w:delText>-- Inside Source</w:delText>
        </w:r>
      </w:del>
    </w:p>
    <w:p w14:paraId="4745B8D0" w14:textId="472F2B7E" w:rsidR="00F35F53" w:rsidRPr="00F35F53" w:rsidDel="00D87D2D" w:rsidRDefault="00F35F53" w:rsidP="00F35F53">
      <w:pPr>
        <w:pStyle w:val="CMD"/>
        <w:rPr>
          <w:del w:id="519" w:author="Lizethe Pérez Fuertes" w:date="2021-05-10T10:16:00Z"/>
          <w:sz w:val="18"/>
          <w:highlight w:val="yellow"/>
        </w:rPr>
      </w:pPr>
      <w:del w:id="520" w:author="Lizethe Pérez Fuertes" w:date="2021-05-10T10:16:00Z">
        <w:r w:rsidRPr="00F35F53" w:rsidDel="00D87D2D">
          <w:rPr>
            <w:sz w:val="18"/>
            <w:highlight w:val="yellow"/>
          </w:rPr>
          <w:delText>[Id: 1] access-list 1 pool public_access refcount 2</w:delText>
        </w:r>
      </w:del>
    </w:p>
    <w:p w14:paraId="58CFE412" w14:textId="5CE66CC9" w:rsidR="00F35F53" w:rsidRPr="00F35F53" w:rsidDel="00D87D2D" w:rsidRDefault="00F35F53" w:rsidP="00F35F53">
      <w:pPr>
        <w:pStyle w:val="CMD"/>
        <w:rPr>
          <w:del w:id="521" w:author="Lizethe Pérez Fuertes" w:date="2021-05-10T10:16:00Z"/>
          <w:sz w:val="18"/>
          <w:highlight w:val="yellow"/>
        </w:rPr>
      </w:pPr>
      <w:del w:id="522" w:author="Lizethe Pérez Fuertes" w:date="2021-05-10T10:16:00Z">
        <w:r w:rsidRPr="00F35F53" w:rsidDel="00D87D2D">
          <w:rPr>
            <w:sz w:val="18"/>
            <w:highlight w:val="yellow"/>
          </w:rPr>
          <w:delText xml:space="preserve"> pool public_access: netmask 255.255.255.224</w:delText>
        </w:r>
      </w:del>
    </w:p>
    <w:p w14:paraId="3A6D5E95" w14:textId="00208C7E" w:rsidR="00F35F53" w:rsidRPr="00F35F53" w:rsidDel="00D87D2D" w:rsidRDefault="00F35F53" w:rsidP="00F35F53">
      <w:pPr>
        <w:pStyle w:val="CMD"/>
        <w:rPr>
          <w:del w:id="523" w:author="Lizethe Pérez Fuertes" w:date="2021-05-10T10:16:00Z"/>
          <w:sz w:val="18"/>
          <w:highlight w:val="yellow"/>
        </w:rPr>
      </w:pPr>
      <w:del w:id="524" w:author="Lizethe Pérez Fuertes" w:date="2021-05-10T10:16:00Z">
        <w:r w:rsidRPr="00F35F53" w:rsidDel="00D87D2D">
          <w:rPr>
            <w:sz w:val="18"/>
            <w:highlight w:val="yellow"/>
          </w:rPr>
          <w:delText xml:space="preserve">        start 209.165.200.242 end 209.165.200.254</w:delText>
        </w:r>
      </w:del>
    </w:p>
    <w:p w14:paraId="10D23E04" w14:textId="37A657CF" w:rsidR="00F35F53" w:rsidRPr="00F35F53" w:rsidDel="00D87D2D" w:rsidRDefault="00F35F53" w:rsidP="00F35F53">
      <w:pPr>
        <w:pStyle w:val="CMD"/>
        <w:rPr>
          <w:del w:id="525" w:author="Lizethe Pérez Fuertes" w:date="2021-05-10T10:16:00Z"/>
          <w:sz w:val="18"/>
        </w:rPr>
      </w:pPr>
      <w:del w:id="526" w:author="Lizethe Pérez Fuertes" w:date="2021-05-10T10:16:00Z">
        <w:r w:rsidRPr="00F35F53" w:rsidDel="00D87D2D">
          <w:rPr>
            <w:sz w:val="18"/>
            <w:highlight w:val="yellow"/>
          </w:rPr>
          <w:delText xml:space="preserve">        type generic, total addresses 13, allocated 1 (7%), misses 0</w:delText>
        </w:r>
      </w:del>
    </w:p>
    <w:p w14:paraId="6CA1E8A8" w14:textId="313DA3D3" w:rsidR="00F35F53" w:rsidRPr="00F35F53" w:rsidDel="00D87D2D" w:rsidRDefault="00F35F53" w:rsidP="00F35F53">
      <w:pPr>
        <w:pStyle w:val="CMD"/>
        <w:rPr>
          <w:del w:id="527" w:author="Lizethe Pérez Fuertes" w:date="2021-05-10T10:16:00Z"/>
          <w:sz w:val="18"/>
        </w:rPr>
      </w:pPr>
    </w:p>
    <w:p w14:paraId="1A6760A2" w14:textId="5DC01B7F" w:rsidR="00F35F53" w:rsidRPr="00F35F53" w:rsidDel="00D87D2D" w:rsidRDefault="00F35F53" w:rsidP="00F35F53">
      <w:pPr>
        <w:pStyle w:val="CMD"/>
        <w:rPr>
          <w:del w:id="528" w:author="Lizethe Pérez Fuertes" w:date="2021-05-10T10:16:00Z"/>
          <w:sz w:val="18"/>
        </w:rPr>
      </w:pPr>
      <w:del w:id="529" w:author="Lizethe Pérez Fuertes" w:date="2021-05-10T10:16:00Z">
        <w:r w:rsidRPr="00F35F53" w:rsidDel="00D87D2D">
          <w:rPr>
            <w:sz w:val="18"/>
          </w:rPr>
          <w:delText>Total doors: 0</w:delText>
        </w:r>
      </w:del>
    </w:p>
    <w:p w14:paraId="0AF2D409" w14:textId="46B4AFB3" w:rsidR="00F35F53" w:rsidRPr="00F35F53" w:rsidDel="00D87D2D" w:rsidRDefault="00F35F53" w:rsidP="00F35F53">
      <w:pPr>
        <w:pStyle w:val="CMD"/>
        <w:rPr>
          <w:del w:id="530" w:author="Lizethe Pérez Fuertes" w:date="2021-05-10T10:16:00Z"/>
          <w:sz w:val="18"/>
        </w:rPr>
      </w:pPr>
      <w:del w:id="531" w:author="Lizethe Pérez Fuertes" w:date="2021-05-10T10:16:00Z">
        <w:r w:rsidRPr="00F35F53" w:rsidDel="00D87D2D">
          <w:rPr>
            <w:sz w:val="18"/>
          </w:rPr>
          <w:delText>Appl doors: 0</w:delText>
        </w:r>
      </w:del>
    </w:p>
    <w:p w14:paraId="20BD250E" w14:textId="545E4E45" w:rsidR="00F35F53" w:rsidRPr="00F35F53" w:rsidDel="00D87D2D" w:rsidRDefault="00F35F53" w:rsidP="00F35F53">
      <w:pPr>
        <w:pStyle w:val="CMD"/>
        <w:rPr>
          <w:del w:id="532" w:author="Lizethe Pérez Fuertes" w:date="2021-05-10T10:16:00Z"/>
          <w:sz w:val="18"/>
        </w:rPr>
      </w:pPr>
      <w:del w:id="533" w:author="Lizethe Pérez Fuertes" w:date="2021-05-10T10:16:00Z">
        <w:r w:rsidRPr="00F35F53" w:rsidDel="00D87D2D">
          <w:rPr>
            <w:sz w:val="18"/>
          </w:rPr>
          <w:delText>Normal doors: 0</w:delText>
        </w:r>
      </w:del>
    </w:p>
    <w:p w14:paraId="13433E04" w14:textId="03077B2B" w:rsidR="00F35F53" w:rsidDel="00D87D2D" w:rsidRDefault="00F35F53" w:rsidP="00F35F53">
      <w:pPr>
        <w:pStyle w:val="CMDOutput"/>
        <w:rPr>
          <w:del w:id="534" w:author="Lizethe Pérez Fuertes" w:date="2021-05-10T10:16:00Z"/>
        </w:rPr>
      </w:pPr>
      <w:del w:id="535" w:author="Lizethe Pérez Fuertes" w:date="2021-05-10T10:16:00Z">
        <w:r w:rsidRPr="00F35F53" w:rsidDel="00D87D2D">
          <w:delText>Queued Packets: 0</w:delText>
        </w:r>
      </w:del>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no ip nat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1BE7962F" w:rsidR="004056D7" w:rsidRDefault="005747F8" w:rsidP="004056D7">
      <w:pPr>
        <w:pStyle w:val="SubStepAlpha"/>
        <w:rPr>
          <w:ins w:id="536" w:author="Lizethe Pérez Fuertes" w:date="2021-05-10T10:18:00Z"/>
        </w:rPr>
      </w:pPr>
      <w:r>
        <w:t>Ping the ISP (</w:t>
      </w:r>
      <w:r w:rsidR="00AC0A20">
        <w:t>192.31.7.1</w:t>
      </w:r>
      <w:r>
        <w:t>) from both hosts.</w:t>
      </w:r>
    </w:p>
    <w:p w14:paraId="1E793A74" w14:textId="3BF23B8F" w:rsidR="00D87D2D" w:rsidDel="00D87D2D" w:rsidRDefault="00D87D2D">
      <w:pPr>
        <w:pStyle w:val="StepHead"/>
        <w:rPr>
          <w:del w:id="537" w:author="Lizethe Pérez Fuertes" w:date="2021-05-10T10:18:00Z"/>
        </w:rPr>
        <w:pPrChange w:id="538" w:author="Lizethe Pérez Fuertes" w:date="2021-05-10T10:18:00Z">
          <w:pPr>
            <w:pStyle w:val="SubStepAlpha"/>
          </w:pPr>
        </w:pPrChange>
      </w:pPr>
    </w:p>
    <w:p w14:paraId="7584D13E" w14:textId="4DE93946" w:rsidR="005747F8" w:rsidDel="00D87D2D" w:rsidRDefault="005747F8" w:rsidP="004056D7">
      <w:pPr>
        <w:pStyle w:val="SubStepAlpha"/>
        <w:rPr>
          <w:del w:id="539" w:author="Lizethe Pérez Fuertes" w:date="2021-05-10T10:18:00Z"/>
        </w:rPr>
      </w:pPr>
      <w:del w:id="540" w:author="Lizethe Pérez Fuertes" w:date="2021-05-10T10:18:00Z">
        <w:r w:rsidDel="00D87D2D">
          <w:delText>Display the NAT table and statistics.</w:delText>
        </w:r>
      </w:del>
    </w:p>
    <w:p w14:paraId="035C2AEB" w14:textId="5AEC7C4D" w:rsidR="005747F8" w:rsidRPr="005747F8" w:rsidDel="00D87D2D" w:rsidRDefault="005747F8" w:rsidP="005747F8">
      <w:pPr>
        <w:pStyle w:val="CMD"/>
        <w:rPr>
          <w:del w:id="541" w:author="Lizethe Pérez Fuertes" w:date="2021-05-10T10:18:00Z"/>
          <w:b/>
        </w:rPr>
      </w:pPr>
      <w:del w:id="542" w:author="Lizethe Pérez Fuertes" w:date="2021-05-10T10:18:00Z">
        <w:r w:rsidDel="00D87D2D">
          <w:delText xml:space="preserve">Gateway# </w:delText>
        </w:r>
        <w:r w:rsidRPr="005747F8" w:rsidDel="00D87D2D">
          <w:rPr>
            <w:b/>
          </w:rPr>
          <w:delText>show ip nat sta</w:delText>
        </w:r>
        <w:r w:rsidR="005D75E2" w:rsidDel="00D87D2D">
          <w:rPr>
            <w:b/>
          </w:rPr>
          <w:delText>tistics</w:delText>
        </w:r>
      </w:del>
    </w:p>
    <w:p w14:paraId="01E7225C" w14:textId="108BD4E5" w:rsidR="005747F8" w:rsidDel="00D87D2D" w:rsidRDefault="005747F8" w:rsidP="005747F8">
      <w:pPr>
        <w:pStyle w:val="CMDOutput"/>
        <w:rPr>
          <w:del w:id="543" w:author="Lizethe Pérez Fuertes" w:date="2021-05-10T10:18:00Z"/>
        </w:rPr>
      </w:pPr>
      <w:del w:id="544" w:author="Lizethe Pérez Fuertes" w:date="2021-05-10T10:18:00Z">
        <w:r w:rsidDel="00D87D2D">
          <w:delText>Total active translations: 4 (0 static, 4 dynamic; 2 extended)</w:delText>
        </w:r>
      </w:del>
    </w:p>
    <w:p w14:paraId="1B1DE49D" w14:textId="5A4BA35D" w:rsidR="005747F8" w:rsidDel="00D87D2D" w:rsidRDefault="005747F8" w:rsidP="005747F8">
      <w:pPr>
        <w:pStyle w:val="CMDOutput"/>
        <w:rPr>
          <w:del w:id="545" w:author="Lizethe Pérez Fuertes" w:date="2021-05-10T10:18:00Z"/>
        </w:rPr>
      </w:pPr>
      <w:del w:id="546" w:author="Lizethe Pérez Fuertes" w:date="2021-05-10T10:18:00Z">
        <w:r w:rsidDel="00D87D2D">
          <w:delText>Peak translations: 15, occurred 00:00:43 ago</w:delText>
        </w:r>
      </w:del>
    </w:p>
    <w:p w14:paraId="64D80F8F" w14:textId="4713CFEF" w:rsidR="005747F8" w:rsidDel="00D87D2D" w:rsidRDefault="005747F8" w:rsidP="005747F8">
      <w:pPr>
        <w:pStyle w:val="CMDOutput"/>
        <w:rPr>
          <w:del w:id="547" w:author="Lizethe Pérez Fuertes" w:date="2021-05-10T10:18:00Z"/>
        </w:rPr>
      </w:pPr>
      <w:del w:id="548" w:author="Lizethe Pérez Fuertes" w:date="2021-05-10T10:18:00Z">
        <w:r w:rsidDel="00D87D2D">
          <w:delText>Outside interfaces:</w:delText>
        </w:r>
      </w:del>
    </w:p>
    <w:p w14:paraId="4FD9DE74" w14:textId="16E3383D" w:rsidR="005747F8" w:rsidDel="00D87D2D" w:rsidRDefault="005747F8" w:rsidP="005747F8">
      <w:pPr>
        <w:pStyle w:val="CMDOutput"/>
        <w:rPr>
          <w:del w:id="549" w:author="Lizethe Pérez Fuertes" w:date="2021-05-10T10:18:00Z"/>
        </w:rPr>
      </w:pPr>
      <w:del w:id="550" w:author="Lizethe Pérez Fuertes" w:date="2021-05-10T10:18:00Z">
        <w:r w:rsidDel="00D87D2D">
          <w:delText xml:space="preserve">  Serial0/0/1</w:delText>
        </w:r>
      </w:del>
    </w:p>
    <w:p w14:paraId="7437EB7E" w14:textId="3404AC20" w:rsidR="005747F8" w:rsidDel="00D87D2D" w:rsidRDefault="005747F8" w:rsidP="005747F8">
      <w:pPr>
        <w:pStyle w:val="CMDOutput"/>
        <w:rPr>
          <w:del w:id="551" w:author="Lizethe Pérez Fuertes" w:date="2021-05-10T10:18:00Z"/>
        </w:rPr>
      </w:pPr>
      <w:del w:id="552" w:author="Lizethe Pérez Fuertes" w:date="2021-05-10T10:18:00Z">
        <w:r w:rsidDel="00D87D2D">
          <w:delText>Inside interfaces:</w:delText>
        </w:r>
      </w:del>
    </w:p>
    <w:p w14:paraId="20523B6F" w14:textId="2B7EFCFE" w:rsidR="005747F8" w:rsidDel="00D87D2D" w:rsidRDefault="005747F8" w:rsidP="005747F8">
      <w:pPr>
        <w:pStyle w:val="CMDOutput"/>
        <w:rPr>
          <w:del w:id="553" w:author="Lizethe Pérez Fuertes" w:date="2021-05-10T10:18:00Z"/>
        </w:rPr>
      </w:pPr>
      <w:del w:id="554" w:author="Lizethe Pérez Fuertes" w:date="2021-05-10T10:18:00Z">
        <w:r w:rsidDel="00D87D2D">
          <w:delText xml:space="preserve">  GigabitEthernet0/1</w:delText>
        </w:r>
      </w:del>
    </w:p>
    <w:p w14:paraId="0DBED224" w14:textId="6ECDA065" w:rsidR="005747F8" w:rsidDel="00D87D2D" w:rsidRDefault="005747F8" w:rsidP="005747F8">
      <w:pPr>
        <w:pStyle w:val="CMDOutput"/>
        <w:rPr>
          <w:del w:id="555" w:author="Lizethe Pérez Fuertes" w:date="2021-05-10T10:18:00Z"/>
        </w:rPr>
      </w:pPr>
      <w:del w:id="556" w:author="Lizethe Pérez Fuertes" w:date="2021-05-10T10:18:00Z">
        <w:r w:rsidDel="00D87D2D">
          <w:delText xml:space="preserve">Hits: </w:delText>
        </w:r>
        <w:r w:rsidR="00D750AA" w:rsidDel="00D87D2D">
          <w:delText>16</w:delText>
        </w:r>
        <w:r w:rsidDel="00D87D2D">
          <w:delText xml:space="preserve">  Misses: 0</w:delText>
        </w:r>
      </w:del>
    </w:p>
    <w:p w14:paraId="6C90671F" w14:textId="4F6803FA" w:rsidR="005747F8" w:rsidDel="00D87D2D" w:rsidRDefault="005747F8" w:rsidP="005747F8">
      <w:pPr>
        <w:pStyle w:val="CMDOutput"/>
        <w:rPr>
          <w:del w:id="557" w:author="Lizethe Pérez Fuertes" w:date="2021-05-10T10:18:00Z"/>
        </w:rPr>
      </w:pPr>
      <w:del w:id="558" w:author="Lizethe Pérez Fuertes" w:date="2021-05-10T10:18:00Z">
        <w:r w:rsidDel="00D87D2D">
          <w:delText>CEF Translated packets: 285, CEF Punted packets: 0</w:delText>
        </w:r>
      </w:del>
    </w:p>
    <w:p w14:paraId="7AD10B5E" w14:textId="44C5C95C" w:rsidR="005747F8" w:rsidDel="00D87D2D" w:rsidRDefault="005747F8" w:rsidP="005747F8">
      <w:pPr>
        <w:pStyle w:val="CMDOutput"/>
        <w:rPr>
          <w:del w:id="559" w:author="Lizethe Pérez Fuertes" w:date="2021-05-10T10:18:00Z"/>
        </w:rPr>
      </w:pPr>
      <w:del w:id="560" w:author="Lizethe Pérez Fuertes" w:date="2021-05-10T10:18:00Z">
        <w:r w:rsidDel="00D87D2D">
          <w:delText>Expired translations: 11</w:delText>
        </w:r>
      </w:del>
    </w:p>
    <w:p w14:paraId="40ADFFC6" w14:textId="64AE581D" w:rsidR="005747F8" w:rsidDel="00D87D2D" w:rsidRDefault="005747F8" w:rsidP="005747F8">
      <w:pPr>
        <w:pStyle w:val="CMDOutput"/>
        <w:rPr>
          <w:del w:id="561" w:author="Lizethe Pérez Fuertes" w:date="2021-05-10T10:18:00Z"/>
        </w:rPr>
      </w:pPr>
      <w:del w:id="562" w:author="Lizethe Pérez Fuertes" w:date="2021-05-10T10:18:00Z">
        <w:r w:rsidDel="00D87D2D">
          <w:delText>Dynamic mappings:</w:delText>
        </w:r>
      </w:del>
    </w:p>
    <w:p w14:paraId="6E3A14AF" w14:textId="6A426F4D" w:rsidR="005747F8" w:rsidDel="00D87D2D" w:rsidRDefault="005747F8" w:rsidP="005747F8">
      <w:pPr>
        <w:pStyle w:val="CMDOutput"/>
        <w:rPr>
          <w:del w:id="563" w:author="Lizethe Pérez Fuertes" w:date="2021-05-10T10:18:00Z"/>
        </w:rPr>
      </w:pPr>
      <w:del w:id="564" w:author="Lizethe Pérez Fuertes" w:date="2021-05-10T10:18:00Z">
        <w:r w:rsidDel="00D87D2D">
          <w:delText>-- Inside Source</w:delText>
        </w:r>
      </w:del>
    </w:p>
    <w:p w14:paraId="453881E6" w14:textId="626D9AD4" w:rsidR="005747F8" w:rsidDel="00D87D2D" w:rsidRDefault="005747F8" w:rsidP="005747F8">
      <w:pPr>
        <w:pStyle w:val="CMDOutput"/>
        <w:rPr>
          <w:del w:id="565" w:author="Lizethe Pérez Fuertes" w:date="2021-05-10T10:18:00Z"/>
        </w:rPr>
      </w:pPr>
      <w:del w:id="566" w:author="Lizethe Pérez Fuertes" w:date="2021-05-10T10:18:00Z">
        <w:r w:rsidDel="00D87D2D">
          <w:delText>[Id: 1] access-list 1 pool public_access refcount 4</w:delText>
        </w:r>
      </w:del>
    </w:p>
    <w:p w14:paraId="23DC2601" w14:textId="356B52A4" w:rsidR="005747F8" w:rsidDel="00D87D2D" w:rsidRDefault="005747F8" w:rsidP="005747F8">
      <w:pPr>
        <w:pStyle w:val="CMDOutput"/>
        <w:rPr>
          <w:del w:id="567" w:author="Lizethe Pérez Fuertes" w:date="2021-05-10T10:18:00Z"/>
        </w:rPr>
      </w:pPr>
      <w:del w:id="568" w:author="Lizethe Pérez Fuertes" w:date="2021-05-10T10:18:00Z">
        <w:r w:rsidDel="00D87D2D">
          <w:delText xml:space="preserve"> pool public_access: netmask 255.255.255.224</w:delText>
        </w:r>
      </w:del>
    </w:p>
    <w:p w14:paraId="24FD1B7E" w14:textId="636FAF7A" w:rsidR="00D87D2D" w:rsidRPr="005747F8" w:rsidRDefault="005747F8" w:rsidP="00D87D2D">
      <w:pPr>
        <w:pStyle w:val="CMD"/>
        <w:rPr>
          <w:ins w:id="569" w:author="Lizethe Pérez Fuertes" w:date="2021-05-10T10:18:00Z"/>
          <w:b/>
        </w:rPr>
      </w:pPr>
      <w:del w:id="570" w:author="Lizethe Pérez Fuertes" w:date="2021-05-10T10:18:00Z">
        <w:r w:rsidDel="00D87D2D">
          <w:delText xml:space="preserve">        start 209.165.200.242 end 209.165.200.254</w:delText>
        </w:r>
      </w:del>
      <w:ins w:id="571" w:author="Lizethe Pérez Fuertes" w:date="2021-05-10T10:18:00Z">
        <w:r w:rsidR="00D87D2D">
          <w:t xml:space="preserve">Gateway# </w:t>
        </w:r>
        <w:r w:rsidR="00D87D2D" w:rsidRPr="005747F8">
          <w:rPr>
            <w:b/>
          </w:rPr>
          <w:t>show ip nat translation</w:t>
        </w:r>
      </w:ins>
    </w:p>
    <w:p w14:paraId="366D0A62" w14:textId="77777777" w:rsidR="00D87D2D" w:rsidRPr="00125230" w:rsidRDefault="00D87D2D" w:rsidP="00D87D2D">
      <w:pPr>
        <w:pStyle w:val="SubStepAlpha"/>
        <w:numPr>
          <w:ilvl w:val="2"/>
          <w:numId w:val="8"/>
        </w:numPr>
        <w:rPr>
          <w:ins w:id="572" w:author="Lizethe Pérez Fuertes" w:date="2021-05-10T10:18:00Z"/>
          <w:highlight w:val="green"/>
        </w:rPr>
      </w:pPr>
      <w:ins w:id="573" w:author="Lizethe Pérez Fuertes" w:date="2021-05-10T10:18:00Z">
        <w:r w:rsidRPr="00125230">
          <w:rPr>
            <w:highlight w:val="green"/>
          </w:rPr>
          <w:t>Display the NAT table and statistics.</w:t>
        </w:r>
      </w:ins>
    </w:p>
    <w:p w14:paraId="10341CD5" w14:textId="77777777" w:rsidR="00D87D2D" w:rsidRPr="005747F8" w:rsidRDefault="00D87D2D" w:rsidP="00D87D2D">
      <w:pPr>
        <w:pStyle w:val="CMD"/>
        <w:rPr>
          <w:ins w:id="574" w:author="Lizethe Pérez Fuertes" w:date="2021-05-10T10:18:00Z"/>
          <w:b/>
        </w:rPr>
      </w:pPr>
      <w:ins w:id="575" w:author="Lizethe Pérez Fuertes" w:date="2021-05-10T10:18:00Z">
        <w:r w:rsidRPr="00CB0A91">
          <w:rPr>
            <w:highlight w:val="green"/>
          </w:rPr>
          <w:t xml:space="preserve">Gateway# </w:t>
        </w:r>
        <w:r w:rsidRPr="00CB0A91">
          <w:rPr>
            <w:b/>
            <w:highlight w:val="green"/>
          </w:rPr>
          <w:t>show ip nat translation</w:t>
        </w:r>
      </w:ins>
    </w:p>
    <w:p w14:paraId="3A42D8F1" w14:textId="77777777" w:rsidR="00D87D2D" w:rsidRPr="00931091" w:rsidRDefault="00D87D2D" w:rsidP="00D87D2D">
      <w:pPr>
        <w:pStyle w:val="CMD"/>
        <w:rPr>
          <w:ins w:id="576" w:author="Lizethe Pérez Fuertes" w:date="2021-05-10T10:18:00Z"/>
          <w:sz w:val="18"/>
        </w:rPr>
      </w:pPr>
      <w:ins w:id="577" w:author="Lizethe Pérez Fuertes" w:date="2021-05-10T10:18:00Z">
        <w:r w:rsidRPr="00931091">
          <w:rPr>
            <w:sz w:val="18"/>
          </w:rPr>
          <w:t>Pro Inside global      Inside local     Outside local Outside global</w:t>
        </w:r>
      </w:ins>
    </w:p>
    <w:p w14:paraId="31896CEB" w14:textId="77777777" w:rsidR="00D87D2D" w:rsidRPr="00125230" w:rsidRDefault="00D87D2D" w:rsidP="00D87D2D">
      <w:pPr>
        <w:pStyle w:val="CMD"/>
        <w:rPr>
          <w:ins w:id="578" w:author="Lizethe Pérez Fuertes" w:date="2021-05-10T10:18:00Z"/>
          <w:sz w:val="18"/>
          <w:highlight w:val="yellow"/>
        </w:rPr>
      </w:pPr>
      <w:ins w:id="579" w:author="Lizethe Pérez Fuertes" w:date="2021-05-10T10:18:00Z">
        <w:r w:rsidRPr="00125230">
          <w:rPr>
            <w:sz w:val="18"/>
            <w:highlight w:val="yellow"/>
          </w:rPr>
          <w:t>icmp 209.165.200.243:13</w:t>
        </w:r>
        <w:r>
          <w:rPr>
            <w:sz w:val="18"/>
            <w:highlight w:val="yellow"/>
          </w:rPr>
          <w:t xml:space="preserve"> </w:t>
        </w:r>
        <w:r w:rsidRPr="00125230">
          <w:rPr>
            <w:sz w:val="18"/>
            <w:highlight w:val="yellow"/>
          </w:rPr>
          <w:t>192.168.1.20:13 192.31.7.1:13 192.31.7.1:13</w:t>
        </w:r>
      </w:ins>
    </w:p>
    <w:p w14:paraId="00244546" w14:textId="77777777" w:rsidR="00D87D2D" w:rsidRPr="00125230" w:rsidRDefault="00D87D2D" w:rsidP="00D87D2D">
      <w:pPr>
        <w:pStyle w:val="CMD"/>
        <w:rPr>
          <w:ins w:id="580" w:author="Lizethe Pérez Fuertes" w:date="2021-05-10T10:18:00Z"/>
          <w:sz w:val="18"/>
          <w:highlight w:val="yellow"/>
        </w:rPr>
      </w:pPr>
      <w:ins w:id="581" w:author="Lizethe Pérez Fuertes" w:date="2021-05-10T10:18:00Z">
        <w:r w:rsidRPr="00125230">
          <w:rPr>
            <w:sz w:val="18"/>
            <w:highlight w:val="yellow"/>
          </w:rPr>
          <w:t>icmp 209.165.200.243:14</w:t>
        </w:r>
        <w:r>
          <w:rPr>
            <w:sz w:val="18"/>
            <w:highlight w:val="yellow"/>
          </w:rPr>
          <w:t xml:space="preserve"> </w:t>
        </w:r>
        <w:r w:rsidRPr="00125230">
          <w:rPr>
            <w:sz w:val="18"/>
            <w:highlight w:val="yellow"/>
          </w:rPr>
          <w:t>192.168.1.20:14 192.31.7.1:14 192.31.7.1:14</w:t>
        </w:r>
      </w:ins>
    </w:p>
    <w:p w14:paraId="0A823000" w14:textId="77777777" w:rsidR="00D87D2D" w:rsidRPr="00125230" w:rsidRDefault="00D87D2D" w:rsidP="00D87D2D">
      <w:pPr>
        <w:pStyle w:val="CMD"/>
        <w:rPr>
          <w:ins w:id="582" w:author="Lizethe Pérez Fuertes" w:date="2021-05-10T10:18:00Z"/>
          <w:sz w:val="18"/>
          <w:highlight w:val="yellow"/>
        </w:rPr>
      </w:pPr>
      <w:ins w:id="583" w:author="Lizethe Pérez Fuertes" w:date="2021-05-10T10:18:00Z">
        <w:r w:rsidRPr="00125230">
          <w:rPr>
            <w:sz w:val="18"/>
            <w:highlight w:val="yellow"/>
          </w:rPr>
          <w:t>icmp 209.165.200.243:15</w:t>
        </w:r>
        <w:r>
          <w:rPr>
            <w:sz w:val="18"/>
            <w:highlight w:val="yellow"/>
          </w:rPr>
          <w:t xml:space="preserve"> </w:t>
        </w:r>
        <w:r w:rsidRPr="00125230">
          <w:rPr>
            <w:sz w:val="18"/>
            <w:highlight w:val="yellow"/>
          </w:rPr>
          <w:t>192.168.1.20:15 192.31.7.1:15 192.31.7.1:15</w:t>
        </w:r>
      </w:ins>
    </w:p>
    <w:p w14:paraId="3F7831DD" w14:textId="77777777" w:rsidR="00D87D2D" w:rsidRPr="00125230" w:rsidRDefault="00D87D2D" w:rsidP="00D87D2D">
      <w:pPr>
        <w:pStyle w:val="CMD"/>
        <w:rPr>
          <w:ins w:id="584" w:author="Lizethe Pérez Fuertes" w:date="2021-05-10T10:18:00Z"/>
          <w:sz w:val="18"/>
          <w:highlight w:val="yellow"/>
        </w:rPr>
      </w:pPr>
      <w:ins w:id="585" w:author="Lizethe Pérez Fuertes" w:date="2021-05-10T10:18:00Z">
        <w:r w:rsidRPr="00125230">
          <w:rPr>
            <w:sz w:val="18"/>
            <w:highlight w:val="yellow"/>
          </w:rPr>
          <w:t>icmp 209.165.200.243:16</w:t>
        </w:r>
        <w:r>
          <w:rPr>
            <w:sz w:val="18"/>
            <w:highlight w:val="yellow"/>
          </w:rPr>
          <w:t xml:space="preserve"> </w:t>
        </w:r>
        <w:r w:rsidRPr="00125230">
          <w:rPr>
            <w:sz w:val="18"/>
            <w:highlight w:val="yellow"/>
          </w:rPr>
          <w:t>192.168.1.20:16 192.31.7.1:16 192.31.7.1:16</w:t>
        </w:r>
      </w:ins>
    </w:p>
    <w:p w14:paraId="011DC68B" w14:textId="77777777" w:rsidR="00D87D2D" w:rsidRPr="00125230" w:rsidRDefault="00D87D2D" w:rsidP="00D87D2D">
      <w:pPr>
        <w:pStyle w:val="CMD"/>
        <w:rPr>
          <w:ins w:id="586" w:author="Lizethe Pérez Fuertes" w:date="2021-05-10T10:18:00Z"/>
          <w:sz w:val="18"/>
          <w:highlight w:val="yellow"/>
        </w:rPr>
      </w:pPr>
      <w:ins w:id="587" w:author="Lizethe Pérez Fuertes" w:date="2021-05-10T10:18:00Z">
        <w:r w:rsidRPr="00125230">
          <w:rPr>
            <w:sz w:val="18"/>
            <w:highlight w:val="yellow"/>
          </w:rPr>
          <w:t>icmp 209.165.200.244:13</w:t>
        </w:r>
        <w:r>
          <w:rPr>
            <w:sz w:val="18"/>
            <w:highlight w:val="yellow"/>
          </w:rPr>
          <w:t xml:space="preserve"> </w:t>
        </w:r>
        <w:r w:rsidRPr="00125230">
          <w:rPr>
            <w:sz w:val="18"/>
            <w:highlight w:val="yellow"/>
          </w:rPr>
          <w:t>192.168.1.21:13 192.31.7.1:13 192.31.7.1:13</w:t>
        </w:r>
      </w:ins>
    </w:p>
    <w:p w14:paraId="6E566FD3" w14:textId="77777777" w:rsidR="00D87D2D" w:rsidRPr="00125230" w:rsidRDefault="00D87D2D" w:rsidP="00D87D2D">
      <w:pPr>
        <w:pStyle w:val="CMD"/>
        <w:rPr>
          <w:ins w:id="588" w:author="Lizethe Pérez Fuertes" w:date="2021-05-10T10:18:00Z"/>
          <w:sz w:val="18"/>
          <w:highlight w:val="yellow"/>
        </w:rPr>
      </w:pPr>
      <w:ins w:id="589" w:author="Lizethe Pérez Fuertes" w:date="2021-05-10T10:18:00Z">
        <w:r w:rsidRPr="00125230">
          <w:rPr>
            <w:sz w:val="18"/>
            <w:highlight w:val="yellow"/>
          </w:rPr>
          <w:t>icmp 209.165.200.244:14</w:t>
        </w:r>
        <w:r>
          <w:rPr>
            <w:sz w:val="18"/>
            <w:highlight w:val="yellow"/>
          </w:rPr>
          <w:t xml:space="preserve"> </w:t>
        </w:r>
        <w:r w:rsidRPr="00125230">
          <w:rPr>
            <w:sz w:val="18"/>
            <w:highlight w:val="yellow"/>
          </w:rPr>
          <w:t>192.168.1.21:14 192.31.7.1:14 192.31.7.1:14</w:t>
        </w:r>
      </w:ins>
    </w:p>
    <w:p w14:paraId="050CEDBD" w14:textId="77777777" w:rsidR="00D87D2D" w:rsidRPr="00125230" w:rsidRDefault="00D87D2D" w:rsidP="00D87D2D">
      <w:pPr>
        <w:pStyle w:val="CMD"/>
        <w:rPr>
          <w:ins w:id="590" w:author="Lizethe Pérez Fuertes" w:date="2021-05-10T10:18:00Z"/>
          <w:sz w:val="18"/>
          <w:highlight w:val="yellow"/>
        </w:rPr>
      </w:pPr>
      <w:ins w:id="591" w:author="Lizethe Pérez Fuertes" w:date="2021-05-10T10:18:00Z">
        <w:r w:rsidRPr="00125230">
          <w:rPr>
            <w:sz w:val="18"/>
            <w:highlight w:val="yellow"/>
          </w:rPr>
          <w:t>icmp 209.165.200.244:15</w:t>
        </w:r>
        <w:r>
          <w:rPr>
            <w:sz w:val="18"/>
            <w:highlight w:val="yellow"/>
          </w:rPr>
          <w:t xml:space="preserve"> </w:t>
        </w:r>
        <w:r w:rsidRPr="00125230">
          <w:rPr>
            <w:sz w:val="18"/>
            <w:highlight w:val="yellow"/>
          </w:rPr>
          <w:t>192.168.1.21:15 192.31.7.1:15 192.31.7.1:15</w:t>
        </w:r>
      </w:ins>
    </w:p>
    <w:p w14:paraId="5C0922E2" w14:textId="77777777" w:rsidR="00D87D2D" w:rsidRPr="00125230" w:rsidRDefault="00D87D2D" w:rsidP="00D87D2D">
      <w:pPr>
        <w:pStyle w:val="CMD"/>
        <w:rPr>
          <w:ins w:id="592" w:author="Lizethe Pérez Fuertes" w:date="2021-05-10T10:18:00Z"/>
          <w:sz w:val="18"/>
        </w:rPr>
      </w:pPr>
      <w:ins w:id="593" w:author="Lizethe Pérez Fuertes" w:date="2021-05-10T10:18:00Z">
        <w:r w:rsidRPr="00125230">
          <w:rPr>
            <w:sz w:val="18"/>
            <w:highlight w:val="yellow"/>
          </w:rPr>
          <w:t>icmp 209.165.200.244:16</w:t>
        </w:r>
        <w:r>
          <w:rPr>
            <w:sz w:val="18"/>
            <w:highlight w:val="yellow"/>
          </w:rPr>
          <w:t xml:space="preserve"> </w:t>
        </w:r>
        <w:r w:rsidRPr="00125230">
          <w:rPr>
            <w:sz w:val="18"/>
            <w:highlight w:val="yellow"/>
          </w:rPr>
          <w:t>192.168.1.21:16 192.31.7.1:16 192.31.7.1:16</w:t>
        </w:r>
      </w:ins>
    </w:p>
    <w:p w14:paraId="658C0CEB" w14:textId="77777777" w:rsidR="00D87D2D" w:rsidRDefault="00D87D2D" w:rsidP="00D87D2D">
      <w:pPr>
        <w:pStyle w:val="BodyTextL50"/>
        <w:rPr>
          <w:ins w:id="594" w:author="Lizethe Pérez Fuertes" w:date="2021-05-10T10:18:00Z"/>
        </w:rPr>
      </w:pPr>
      <w:ins w:id="595" w:author="Lizethe Pérez Fuertes" w:date="2021-05-10T10:18:00Z">
        <w:r>
          <w:rPr>
            <w:b/>
          </w:rPr>
          <w:t>Note</w:t>
        </w:r>
        <w:r>
          <w:t>: This is only a sample output. Your output may not match exactly.</w:t>
        </w:r>
      </w:ins>
    </w:p>
    <w:p w14:paraId="1E7CF4CF" w14:textId="77777777" w:rsidR="00D87D2D" w:rsidRDefault="00D87D2D" w:rsidP="00D87D2D">
      <w:pPr>
        <w:pStyle w:val="CMD"/>
        <w:rPr>
          <w:ins w:id="596" w:author="Lizethe Pérez Fuertes" w:date="2021-05-10T10:18:00Z"/>
          <w:highlight w:val="green"/>
        </w:rPr>
      </w:pPr>
    </w:p>
    <w:p w14:paraId="36444BBE" w14:textId="77777777" w:rsidR="00D87D2D" w:rsidRDefault="00D87D2D" w:rsidP="00D87D2D">
      <w:pPr>
        <w:pStyle w:val="CMD"/>
        <w:rPr>
          <w:ins w:id="597" w:author="Lizethe Pérez Fuertes" w:date="2021-05-10T10:18:00Z"/>
          <w:highlight w:val="green"/>
        </w:rPr>
      </w:pPr>
    </w:p>
    <w:p w14:paraId="1407C33E" w14:textId="77777777" w:rsidR="00D87D2D" w:rsidRDefault="00D87D2D" w:rsidP="00D87D2D">
      <w:pPr>
        <w:pStyle w:val="CMD"/>
        <w:rPr>
          <w:ins w:id="598" w:author="Lizethe Pérez Fuertes" w:date="2021-05-10T10:18:00Z"/>
          <w:highlight w:val="green"/>
        </w:rPr>
      </w:pPr>
    </w:p>
    <w:p w14:paraId="2696C0A4" w14:textId="77777777" w:rsidR="00D87D2D" w:rsidRDefault="00D87D2D" w:rsidP="00D87D2D">
      <w:pPr>
        <w:pStyle w:val="CMD"/>
        <w:rPr>
          <w:ins w:id="599" w:author="Lizethe Pérez Fuertes" w:date="2021-05-10T10:18:00Z"/>
          <w:highlight w:val="green"/>
        </w:rPr>
      </w:pPr>
    </w:p>
    <w:p w14:paraId="5BA48EB3" w14:textId="77777777" w:rsidR="00D87D2D" w:rsidRDefault="00D87D2D" w:rsidP="00D87D2D">
      <w:pPr>
        <w:pStyle w:val="CMD"/>
        <w:rPr>
          <w:ins w:id="600" w:author="Lizethe Pérez Fuertes" w:date="2021-05-10T10:18:00Z"/>
          <w:highlight w:val="green"/>
        </w:rPr>
      </w:pPr>
    </w:p>
    <w:p w14:paraId="424DFA7F" w14:textId="77777777" w:rsidR="00D87D2D" w:rsidRDefault="00D87D2D" w:rsidP="00D87D2D">
      <w:pPr>
        <w:pStyle w:val="CMD"/>
        <w:rPr>
          <w:ins w:id="601" w:author="Lizethe Pérez Fuertes" w:date="2021-05-10T10:18:00Z"/>
          <w:highlight w:val="green"/>
        </w:rPr>
      </w:pPr>
    </w:p>
    <w:p w14:paraId="7AC1CED9" w14:textId="530357D9" w:rsidR="00D87D2D" w:rsidRPr="005747F8" w:rsidRDefault="00D87D2D" w:rsidP="00D87D2D">
      <w:pPr>
        <w:pStyle w:val="CMD"/>
        <w:rPr>
          <w:ins w:id="602" w:author="Lizethe Pérez Fuertes" w:date="2021-05-10T10:18:00Z"/>
          <w:b/>
        </w:rPr>
      </w:pPr>
      <w:ins w:id="603" w:author="Lizethe Pérez Fuertes" w:date="2021-05-10T10:18:00Z">
        <w:r w:rsidRPr="00CB0A91">
          <w:rPr>
            <w:highlight w:val="green"/>
          </w:rPr>
          <w:t xml:space="preserve">Gateway# </w:t>
        </w:r>
        <w:r w:rsidRPr="00CB0A91">
          <w:rPr>
            <w:b/>
            <w:highlight w:val="green"/>
          </w:rPr>
          <w:t>show ip nat statistics</w:t>
        </w:r>
      </w:ins>
    </w:p>
    <w:p w14:paraId="782957BC" w14:textId="77777777" w:rsidR="00D87D2D" w:rsidRPr="00125230" w:rsidRDefault="00D87D2D" w:rsidP="00D87D2D">
      <w:pPr>
        <w:pStyle w:val="CMD"/>
        <w:rPr>
          <w:ins w:id="604" w:author="Lizethe Pérez Fuertes" w:date="2021-05-10T10:18:00Z"/>
          <w:sz w:val="18"/>
        </w:rPr>
      </w:pPr>
      <w:ins w:id="605" w:author="Lizethe Pérez Fuertes" w:date="2021-05-10T10:18:00Z">
        <w:r w:rsidRPr="00125230">
          <w:rPr>
            <w:sz w:val="18"/>
            <w:highlight w:val="yellow"/>
          </w:rPr>
          <w:t>Total translations: 8 (0 static, 8 dynamic, 8 extended)</w:t>
        </w:r>
      </w:ins>
    </w:p>
    <w:p w14:paraId="6517BFB4" w14:textId="77777777" w:rsidR="00D87D2D" w:rsidRPr="00125230" w:rsidRDefault="00D87D2D" w:rsidP="00D87D2D">
      <w:pPr>
        <w:pStyle w:val="CMD"/>
        <w:rPr>
          <w:ins w:id="606" w:author="Lizethe Pérez Fuertes" w:date="2021-05-10T10:18:00Z"/>
          <w:sz w:val="18"/>
        </w:rPr>
      </w:pPr>
      <w:ins w:id="607" w:author="Lizethe Pérez Fuertes" w:date="2021-05-10T10:18:00Z">
        <w:r w:rsidRPr="00125230">
          <w:rPr>
            <w:sz w:val="18"/>
          </w:rPr>
          <w:t>Outside Interfaces: Serial0/1/1</w:t>
        </w:r>
      </w:ins>
    </w:p>
    <w:p w14:paraId="5B2258B2" w14:textId="77777777" w:rsidR="00D87D2D" w:rsidRPr="00125230" w:rsidRDefault="00D87D2D" w:rsidP="00D87D2D">
      <w:pPr>
        <w:pStyle w:val="CMD"/>
        <w:rPr>
          <w:ins w:id="608" w:author="Lizethe Pérez Fuertes" w:date="2021-05-10T10:18:00Z"/>
          <w:sz w:val="18"/>
        </w:rPr>
      </w:pPr>
      <w:ins w:id="609" w:author="Lizethe Pérez Fuertes" w:date="2021-05-10T10:18:00Z">
        <w:r w:rsidRPr="00125230">
          <w:rPr>
            <w:sz w:val="18"/>
          </w:rPr>
          <w:t>Inside Interfaces: GigabitEthernet0/1</w:t>
        </w:r>
      </w:ins>
    </w:p>
    <w:p w14:paraId="4FB18B9D" w14:textId="77777777" w:rsidR="00D87D2D" w:rsidRPr="00125230" w:rsidRDefault="00D87D2D" w:rsidP="00D87D2D">
      <w:pPr>
        <w:pStyle w:val="CMD"/>
        <w:rPr>
          <w:ins w:id="610" w:author="Lizethe Pérez Fuertes" w:date="2021-05-10T10:18:00Z"/>
          <w:sz w:val="18"/>
        </w:rPr>
      </w:pPr>
      <w:ins w:id="611" w:author="Lizethe Pérez Fuertes" w:date="2021-05-10T10:18:00Z">
        <w:r w:rsidRPr="00125230">
          <w:rPr>
            <w:sz w:val="18"/>
          </w:rPr>
          <w:t>Hits: 97 Misses: 30</w:t>
        </w:r>
      </w:ins>
    </w:p>
    <w:p w14:paraId="6945F5E7" w14:textId="77777777" w:rsidR="00D87D2D" w:rsidRPr="00125230" w:rsidRDefault="00D87D2D" w:rsidP="00D87D2D">
      <w:pPr>
        <w:pStyle w:val="CMD"/>
        <w:rPr>
          <w:ins w:id="612" w:author="Lizethe Pérez Fuertes" w:date="2021-05-10T10:18:00Z"/>
          <w:sz w:val="18"/>
        </w:rPr>
      </w:pPr>
      <w:ins w:id="613" w:author="Lizethe Pérez Fuertes" w:date="2021-05-10T10:18:00Z">
        <w:r w:rsidRPr="00125230">
          <w:rPr>
            <w:sz w:val="18"/>
          </w:rPr>
          <w:t>Expired translations: 21</w:t>
        </w:r>
      </w:ins>
    </w:p>
    <w:p w14:paraId="3BF78007" w14:textId="77777777" w:rsidR="00D87D2D" w:rsidRPr="00125230" w:rsidRDefault="00D87D2D" w:rsidP="00D87D2D">
      <w:pPr>
        <w:pStyle w:val="CMD"/>
        <w:rPr>
          <w:ins w:id="614" w:author="Lizethe Pérez Fuertes" w:date="2021-05-10T10:18:00Z"/>
          <w:sz w:val="18"/>
        </w:rPr>
      </w:pPr>
      <w:ins w:id="615" w:author="Lizethe Pérez Fuertes" w:date="2021-05-10T10:18:00Z">
        <w:r w:rsidRPr="00125230">
          <w:rPr>
            <w:sz w:val="18"/>
          </w:rPr>
          <w:t>Dynamic mappings:</w:t>
        </w:r>
      </w:ins>
    </w:p>
    <w:p w14:paraId="20F74F9B" w14:textId="77777777" w:rsidR="00D87D2D" w:rsidRPr="00125230" w:rsidRDefault="00D87D2D" w:rsidP="00D87D2D">
      <w:pPr>
        <w:pStyle w:val="CMD"/>
        <w:rPr>
          <w:ins w:id="616" w:author="Lizethe Pérez Fuertes" w:date="2021-05-10T10:18:00Z"/>
          <w:sz w:val="18"/>
        </w:rPr>
      </w:pPr>
      <w:ins w:id="617" w:author="Lizethe Pérez Fuertes" w:date="2021-05-10T10:18:00Z">
        <w:r w:rsidRPr="00125230">
          <w:rPr>
            <w:sz w:val="18"/>
          </w:rPr>
          <w:t>-- Inside Source</w:t>
        </w:r>
      </w:ins>
    </w:p>
    <w:p w14:paraId="4AB5B697" w14:textId="77777777" w:rsidR="00D87D2D" w:rsidRPr="00125230" w:rsidRDefault="00D87D2D" w:rsidP="00D87D2D">
      <w:pPr>
        <w:pStyle w:val="CMD"/>
        <w:rPr>
          <w:ins w:id="618" w:author="Lizethe Pérez Fuertes" w:date="2021-05-10T10:18:00Z"/>
          <w:sz w:val="18"/>
          <w:highlight w:val="yellow"/>
        </w:rPr>
      </w:pPr>
      <w:ins w:id="619" w:author="Lizethe Pérez Fuertes" w:date="2021-05-10T10:18:00Z">
        <w:r w:rsidRPr="00125230">
          <w:rPr>
            <w:sz w:val="18"/>
            <w:highlight w:val="yellow"/>
          </w:rPr>
          <w:t>access-list 1 pool public_access refCount 8</w:t>
        </w:r>
      </w:ins>
    </w:p>
    <w:p w14:paraId="382A8B0F" w14:textId="77777777" w:rsidR="00D87D2D" w:rsidRPr="00125230" w:rsidRDefault="00D87D2D" w:rsidP="00D87D2D">
      <w:pPr>
        <w:pStyle w:val="CMD"/>
        <w:rPr>
          <w:ins w:id="620" w:author="Lizethe Pérez Fuertes" w:date="2021-05-10T10:18:00Z"/>
          <w:sz w:val="18"/>
          <w:highlight w:val="yellow"/>
        </w:rPr>
      </w:pPr>
      <w:ins w:id="621" w:author="Lizethe Pérez Fuertes" w:date="2021-05-10T10:18:00Z">
        <w:r w:rsidRPr="00125230">
          <w:rPr>
            <w:sz w:val="18"/>
            <w:highlight w:val="yellow"/>
          </w:rPr>
          <w:t>pool public_access: netmask 255.255.255.224</w:t>
        </w:r>
      </w:ins>
    </w:p>
    <w:p w14:paraId="53258DDF" w14:textId="77777777" w:rsidR="00D87D2D" w:rsidRPr="00125230" w:rsidRDefault="00D87D2D" w:rsidP="00D87D2D">
      <w:pPr>
        <w:pStyle w:val="CMD"/>
        <w:ind w:left="1440"/>
        <w:rPr>
          <w:ins w:id="622" w:author="Lizethe Pérez Fuertes" w:date="2021-05-10T10:18:00Z"/>
          <w:sz w:val="18"/>
        </w:rPr>
      </w:pPr>
      <w:ins w:id="623" w:author="Lizethe Pérez Fuertes" w:date="2021-05-10T10:18:00Z">
        <w:r w:rsidRPr="00125230">
          <w:rPr>
            <w:sz w:val="18"/>
            <w:highlight w:val="yellow"/>
          </w:rPr>
          <w:t>start 209.165.200.242 end 209.165.200.254</w:t>
        </w:r>
      </w:ins>
    </w:p>
    <w:p w14:paraId="62C09287" w14:textId="77777777" w:rsidR="00D87D2D" w:rsidRPr="00125230" w:rsidRDefault="00D87D2D" w:rsidP="00D87D2D">
      <w:pPr>
        <w:pStyle w:val="CMD"/>
        <w:ind w:left="1440"/>
        <w:rPr>
          <w:ins w:id="624" w:author="Lizethe Pérez Fuertes" w:date="2021-05-10T10:18:00Z"/>
          <w:sz w:val="18"/>
        </w:rPr>
      </w:pPr>
      <w:ins w:id="625" w:author="Lizethe Pérez Fuertes" w:date="2021-05-10T10:18:00Z">
        <w:r w:rsidRPr="00125230">
          <w:rPr>
            <w:sz w:val="18"/>
          </w:rPr>
          <w:t>type generic, total addresses 13 , allocated 2 (15%), misses 0</w:t>
        </w:r>
      </w:ins>
    </w:p>
    <w:p w14:paraId="10C2422D" w14:textId="77777777" w:rsidR="00D87D2D" w:rsidRPr="004056D7" w:rsidRDefault="00D87D2D" w:rsidP="00D87D2D">
      <w:pPr>
        <w:pStyle w:val="BodyTextL50"/>
        <w:rPr>
          <w:ins w:id="626" w:author="Lizethe Pérez Fuertes" w:date="2021-05-10T10:18:00Z"/>
        </w:rPr>
      </w:pPr>
    </w:p>
    <w:p w14:paraId="077178DD" w14:textId="77777777" w:rsidR="00D87D2D" w:rsidRDefault="00D87D2D" w:rsidP="00D87D2D">
      <w:pPr>
        <w:pStyle w:val="LabSection"/>
        <w:rPr>
          <w:ins w:id="627" w:author="Lizethe Pérez Fuertes" w:date="2021-05-10T10:18:00Z"/>
        </w:rPr>
      </w:pPr>
      <w:ins w:id="628" w:author="Lizethe Pérez Fuertes" w:date="2021-05-10T10:18:00Z">
        <w:r>
          <w:t>Reflection</w:t>
        </w:r>
      </w:ins>
    </w:p>
    <w:p w14:paraId="273678D3" w14:textId="77777777" w:rsidR="00D87D2D" w:rsidRDefault="00D87D2D" w:rsidP="00D87D2D">
      <w:pPr>
        <w:pStyle w:val="ReflectionQ"/>
        <w:rPr>
          <w:ins w:id="629" w:author="Lizethe Pérez Fuertes" w:date="2021-05-10T10:18:00Z"/>
        </w:rPr>
      </w:pPr>
      <w:ins w:id="630" w:author="Lizethe Pérez Fuertes" w:date="2021-05-10T10:18:00Z">
        <w:r>
          <w:t>Why would NAT be used in a network?</w:t>
        </w:r>
      </w:ins>
    </w:p>
    <w:p w14:paraId="175EA56E" w14:textId="5B0792F1" w:rsidR="00D87D2D" w:rsidDel="00D87D2D" w:rsidRDefault="00D87D2D" w:rsidP="005747F8">
      <w:pPr>
        <w:pStyle w:val="CMDOutput"/>
        <w:rPr>
          <w:del w:id="631" w:author="Lizethe Pérez Fuertes" w:date="2021-05-10T10:18:00Z"/>
        </w:rPr>
      </w:pPr>
    </w:p>
    <w:p w14:paraId="6382376B" w14:textId="54EAC658" w:rsidR="005747F8" w:rsidDel="00D87D2D" w:rsidRDefault="005747F8" w:rsidP="005747F8">
      <w:pPr>
        <w:pStyle w:val="CMDOutput"/>
        <w:rPr>
          <w:del w:id="632" w:author="Lizethe Pérez Fuertes" w:date="2021-05-10T10:18:00Z"/>
        </w:rPr>
      </w:pPr>
      <w:del w:id="633" w:author="Lizethe Pérez Fuertes" w:date="2021-05-10T10:18:00Z">
        <w:r w:rsidDel="00D87D2D">
          <w:delText xml:space="preserve">        type generic, total addresses 13, allocated 2 (15%), misses 0</w:delText>
        </w:r>
      </w:del>
    </w:p>
    <w:p w14:paraId="1594F4DE" w14:textId="4DC7FA0E" w:rsidR="005747F8" w:rsidDel="00D87D2D" w:rsidRDefault="005747F8" w:rsidP="005747F8">
      <w:pPr>
        <w:pStyle w:val="CMDOutput"/>
        <w:rPr>
          <w:del w:id="634" w:author="Lizethe Pérez Fuertes" w:date="2021-05-10T10:18:00Z"/>
        </w:rPr>
      </w:pPr>
    </w:p>
    <w:p w14:paraId="0E8298D5" w14:textId="647B5A1F" w:rsidR="005747F8" w:rsidDel="00D87D2D" w:rsidRDefault="005747F8" w:rsidP="005747F8">
      <w:pPr>
        <w:pStyle w:val="CMDOutput"/>
        <w:rPr>
          <w:del w:id="635" w:author="Lizethe Pérez Fuertes" w:date="2021-05-10T10:18:00Z"/>
        </w:rPr>
      </w:pPr>
      <w:del w:id="636" w:author="Lizethe Pérez Fuertes" w:date="2021-05-10T10:18:00Z">
        <w:r w:rsidDel="00D87D2D">
          <w:delText>Total doors: 0</w:delText>
        </w:r>
      </w:del>
    </w:p>
    <w:p w14:paraId="432DCEFD" w14:textId="258324C4" w:rsidR="005747F8" w:rsidDel="00D87D2D" w:rsidRDefault="005747F8" w:rsidP="005747F8">
      <w:pPr>
        <w:pStyle w:val="CMDOutput"/>
        <w:rPr>
          <w:del w:id="637" w:author="Lizethe Pérez Fuertes" w:date="2021-05-10T10:18:00Z"/>
        </w:rPr>
      </w:pPr>
      <w:del w:id="638" w:author="Lizethe Pérez Fuertes" w:date="2021-05-10T10:18:00Z">
        <w:r w:rsidDel="00D87D2D">
          <w:delText>Appl doors: 0</w:delText>
        </w:r>
      </w:del>
    </w:p>
    <w:p w14:paraId="4F6A8ECF" w14:textId="5CAECFF7" w:rsidR="005747F8" w:rsidDel="00D87D2D" w:rsidRDefault="005747F8" w:rsidP="005747F8">
      <w:pPr>
        <w:pStyle w:val="CMDOutput"/>
        <w:rPr>
          <w:del w:id="639" w:author="Lizethe Pérez Fuertes" w:date="2021-05-10T10:18:00Z"/>
        </w:rPr>
      </w:pPr>
      <w:del w:id="640" w:author="Lizethe Pérez Fuertes" w:date="2021-05-10T10:18:00Z">
        <w:r w:rsidDel="00D87D2D">
          <w:delText>Normal doors: 0</w:delText>
        </w:r>
      </w:del>
    </w:p>
    <w:p w14:paraId="45F57F4E" w14:textId="280A83BF" w:rsidR="005747F8" w:rsidDel="00D87D2D" w:rsidRDefault="005747F8" w:rsidP="005747F8">
      <w:pPr>
        <w:pStyle w:val="CMDOutput"/>
        <w:rPr>
          <w:del w:id="641" w:author="Lizethe Pérez Fuertes" w:date="2021-05-10T10:18:00Z"/>
        </w:rPr>
      </w:pPr>
      <w:del w:id="642" w:author="Lizethe Pérez Fuertes" w:date="2021-05-10T10:18:00Z">
        <w:r w:rsidDel="00D87D2D">
          <w:delText>Queued Packets: 0</w:delText>
        </w:r>
      </w:del>
    </w:p>
    <w:p w14:paraId="7621A096" w14:textId="448FABBC" w:rsidR="005747F8" w:rsidDel="00D87D2D" w:rsidRDefault="005747F8" w:rsidP="005747F8">
      <w:pPr>
        <w:pStyle w:val="CMDOutput"/>
        <w:rPr>
          <w:del w:id="643" w:author="Lizethe Pérez Fuertes" w:date="2021-05-10T10:19:00Z"/>
        </w:rPr>
      </w:pPr>
    </w:p>
    <w:p w14:paraId="031A7EC0" w14:textId="06741141" w:rsidR="005747F8" w:rsidRPr="005747F8" w:rsidDel="00D87D2D" w:rsidRDefault="005747F8" w:rsidP="005747F8">
      <w:pPr>
        <w:pStyle w:val="CMD"/>
        <w:rPr>
          <w:del w:id="644" w:author="Lizethe Pérez Fuertes" w:date="2021-05-10T10:18:00Z"/>
          <w:b/>
        </w:rPr>
      </w:pPr>
      <w:del w:id="645" w:author="Lizethe Pérez Fuertes" w:date="2021-05-10T10:18:00Z">
        <w:r w:rsidDel="00D87D2D">
          <w:delText xml:space="preserve">Gateway# </w:delText>
        </w:r>
        <w:r w:rsidRPr="005747F8" w:rsidDel="00D87D2D">
          <w:rPr>
            <w:b/>
          </w:rPr>
          <w:delText>show ip nat translation</w:delText>
        </w:r>
      </w:del>
    </w:p>
    <w:p w14:paraId="2A7D40BA" w14:textId="352D86BD" w:rsidR="00931091" w:rsidRPr="00931091" w:rsidDel="00D87D2D" w:rsidRDefault="00931091" w:rsidP="00931091">
      <w:pPr>
        <w:pStyle w:val="CMD"/>
        <w:rPr>
          <w:del w:id="646" w:author="Lizethe Pérez Fuertes" w:date="2021-05-10T10:18:00Z"/>
          <w:sz w:val="18"/>
        </w:rPr>
      </w:pPr>
      <w:del w:id="647" w:author="Lizethe Pérez Fuertes" w:date="2021-05-10T10:18:00Z">
        <w:r w:rsidRPr="00931091" w:rsidDel="00D87D2D">
          <w:rPr>
            <w:sz w:val="18"/>
          </w:rPr>
          <w:delText>Pro Inside global      Inside local       Outside local      Outside global</w:delText>
        </w:r>
      </w:del>
    </w:p>
    <w:p w14:paraId="2228E329" w14:textId="1C492F25" w:rsidR="00931091" w:rsidRPr="00931091" w:rsidDel="00D87D2D" w:rsidRDefault="00931091" w:rsidP="00931091">
      <w:pPr>
        <w:pStyle w:val="CMD"/>
        <w:rPr>
          <w:del w:id="648" w:author="Lizethe Pérez Fuertes" w:date="2021-05-10T10:18:00Z"/>
          <w:sz w:val="18"/>
        </w:rPr>
      </w:pPr>
      <w:del w:id="649" w:author="Lizethe Pérez Fuertes" w:date="2021-05-10T10:18:00Z">
        <w:r w:rsidRPr="00931091" w:rsidDel="00D87D2D">
          <w:rPr>
            <w:sz w:val="18"/>
          </w:rPr>
          <w:delText>icmp 209.165.200.243:512 192.168.1.20:512 192.31.7.1:512     192.31.7.1:512</w:delText>
        </w:r>
      </w:del>
    </w:p>
    <w:p w14:paraId="159F603B" w14:textId="7732B340" w:rsidR="00931091" w:rsidRPr="00931091" w:rsidDel="00D87D2D" w:rsidRDefault="00931091" w:rsidP="00931091">
      <w:pPr>
        <w:pStyle w:val="CMD"/>
        <w:rPr>
          <w:del w:id="650" w:author="Lizethe Pérez Fuertes" w:date="2021-05-10T10:18:00Z"/>
          <w:sz w:val="18"/>
        </w:rPr>
      </w:pPr>
      <w:del w:id="651" w:author="Lizethe Pérez Fuertes" w:date="2021-05-10T10:18:00Z">
        <w:r w:rsidRPr="00931091" w:rsidDel="00D87D2D">
          <w:rPr>
            <w:sz w:val="18"/>
          </w:rPr>
          <w:delText>--- 209.165.200.243    192.168.1.20       ---                ---</w:delText>
        </w:r>
      </w:del>
    </w:p>
    <w:p w14:paraId="1E3B8416" w14:textId="5F39B3E2" w:rsidR="00931091" w:rsidRPr="00931091" w:rsidDel="00D87D2D" w:rsidRDefault="00931091" w:rsidP="00931091">
      <w:pPr>
        <w:pStyle w:val="CMD"/>
        <w:rPr>
          <w:del w:id="652" w:author="Lizethe Pérez Fuertes" w:date="2021-05-10T10:18:00Z"/>
          <w:sz w:val="18"/>
        </w:rPr>
      </w:pPr>
      <w:del w:id="653" w:author="Lizethe Pérez Fuertes" w:date="2021-05-10T10:18:00Z">
        <w:r w:rsidRPr="00931091" w:rsidDel="00D87D2D">
          <w:rPr>
            <w:sz w:val="18"/>
          </w:rPr>
          <w:delText>icmp 209.165.200.242:512 192.168.1.21:512 192.31.7.1:512     192.31.7.1:512</w:delText>
        </w:r>
      </w:del>
    </w:p>
    <w:p w14:paraId="6C4712DC" w14:textId="48FFEC0A" w:rsidR="00931091" w:rsidDel="00D87D2D" w:rsidRDefault="00931091" w:rsidP="00931091">
      <w:pPr>
        <w:pStyle w:val="CMDOutput"/>
        <w:rPr>
          <w:del w:id="654" w:author="Lizethe Pérez Fuertes" w:date="2021-05-10T10:18:00Z"/>
        </w:rPr>
      </w:pPr>
      <w:del w:id="655" w:author="Lizethe Pérez Fuertes" w:date="2021-05-10T10:18:00Z">
        <w:r w:rsidRPr="00931091" w:rsidDel="00D87D2D">
          <w:delText>--- 209.165.200.242    192.168.1.21       ---                ---</w:delText>
        </w:r>
      </w:del>
    </w:p>
    <w:p w14:paraId="7DAB7E13" w14:textId="03A995E1" w:rsidR="00AD5B35" w:rsidRPr="004056D7" w:rsidDel="00D87D2D" w:rsidRDefault="00AD5B35" w:rsidP="00CB7E12">
      <w:pPr>
        <w:pStyle w:val="BodyTextL50"/>
        <w:rPr>
          <w:del w:id="656" w:author="Lizethe Pérez Fuertes" w:date="2021-05-10T10:18:00Z"/>
        </w:rPr>
      </w:pPr>
      <w:del w:id="657" w:author="Lizethe Pérez Fuertes" w:date="2021-05-10T10:18:00Z">
        <w:r w:rsidDel="00D87D2D">
          <w:rPr>
            <w:b/>
          </w:rPr>
          <w:delText>Note</w:delText>
        </w:r>
        <w:r w:rsidDel="00D87D2D">
          <w:delText>: This is only a sample output. Your output may not match exactly.</w:delText>
        </w:r>
      </w:del>
    </w:p>
    <w:p w14:paraId="37109E5B" w14:textId="09CCEE32" w:rsidR="00853418" w:rsidDel="00D87D2D" w:rsidRDefault="00024EE5" w:rsidP="00EC44E8">
      <w:pPr>
        <w:pStyle w:val="LabSection"/>
        <w:rPr>
          <w:del w:id="658" w:author="Lizethe Pérez Fuertes" w:date="2021-05-10T10:19:00Z"/>
        </w:rPr>
      </w:pPr>
      <w:del w:id="659" w:author="Lizethe Pérez Fuertes" w:date="2021-05-10T10:19:00Z">
        <w:r w:rsidDel="00D87D2D">
          <w:delText>Reflection</w:delText>
        </w:r>
      </w:del>
    </w:p>
    <w:p w14:paraId="1397E1DA" w14:textId="7E334935" w:rsidR="00423838" w:rsidDel="00D87D2D" w:rsidRDefault="00423838" w:rsidP="00423838">
      <w:pPr>
        <w:pStyle w:val="ReflectionQ"/>
        <w:rPr>
          <w:del w:id="660" w:author="Lizethe Pérez Fuertes" w:date="2021-05-10T10:19:00Z"/>
        </w:rPr>
      </w:pPr>
      <w:del w:id="661" w:author="Lizethe Pérez Fuertes" w:date="2021-05-10T10:19:00Z">
        <w:r w:rsidDel="00D87D2D">
          <w:delText>Why would NAT be used in a network?</w:delText>
        </w:r>
      </w:del>
    </w:p>
    <w:p w14:paraId="44C0250A" w14:textId="760E2AAB" w:rsidR="00423838" w:rsidDel="00D87D2D" w:rsidRDefault="00423838" w:rsidP="00423838">
      <w:pPr>
        <w:pStyle w:val="BodyTextL25"/>
        <w:rPr>
          <w:del w:id="662" w:author="Lizethe Pérez Fuertes" w:date="2021-05-10T10:19:00Z"/>
        </w:rPr>
      </w:pPr>
      <w:del w:id="663" w:author="Lizethe Pérez Fuertes" w:date="2021-05-10T10:19:00Z">
        <w:r w:rsidDel="00D87D2D">
          <w:delText>_______________________________________________________________________________________</w:delText>
        </w:r>
      </w:del>
    </w:p>
    <w:p w14:paraId="1A59B6FE" w14:textId="7A56FF7A" w:rsidR="00423838" w:rsidDel="00D87D2D" w:rsidRDefault="00423838" w:rsidP="00423838">
      <w:pPr>
        <w:pStyle w:val="BodyTextL25"/>
        <w:rPr>
          <w:del w:id="664" w:author="Lizethe Pérez Fuertes" w:date="2021-05-10T10:19:00Z"/>
        </w:rPr>
      </w:pPr>
      <w:del w:id="665" w:author="Lizethe Pérez Fuertes" w:date="2021-05-10T10:19:00Z">
        <w:r w:rsidDel="00D87D2D">
          <w:delText>_______________________________________________________________________________________</w:delText>
        </w:r>
      </w:del>
    </w:p>
    <w:p w14:paraId="7ECDF740" w14:textId="2506F6AF" w:rsidR="00423838" w:rsidDel="00D87D2D" w:rsidRDefault="00423838" w:rsidP="00423838">
      <w:pPr>
        <w:pStyle w:val="BodyTextL25"/>
        <w:rPr>
          <w:del w:id="666" w:author="Lizethe Pérez Fuertes" w:date="2021-05-10T10:19:00Z"/>
        </w:rPr>
      </w:pPr>
      <w:del w:id="667" w:author="Lizethe Pérez Fuertes" w:date="2021-05-10T10:19:00Z">
        <w:r w:rsidDel="00D87D2D">
          <w:delText>_______________________________________________________________________________________</w:delText>
        </w:r>
      </w:del>
    </w:p>
    <w:p w14:paraId="3E934F4E" w14:textId="0662C052" w:rsidR="00024EE5" w:rsidRDefault="00423838" w:rsidP="00423838">
      <w:pPr>
        <w:pStyle w:val="BodyTextL25"/>
        <w:rPr>
          <w:ins w:id="668" w:author="Lizethe Pérez Fuertes" w:date="2021-05-08T23:31:00Z"/>
          <w:rStyle w:val="AnswerGray"/>
        </w:rPr>
      </w:pPr>
      <w:r w:rsidRPr="00423838">
        <w:rPr>
          <w:rStyle w:val="AnswerGray"/>
        </w:rPr>
        <w:t>Answers will vary, but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1578AC8F" w14:textId="310314E5" w:rsidR="00D82359" w:rsidRPr="00D87D2D" w:rsidDel="00D82359" w:rsidRDefault="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69" w:author="Lizethe Pérez Fuertes" w:date="2021-05-08T23:31:00Z"/>
          <w:rStyle w:val="AnswerGray"/>
          <w:rFonts w:cs="Arial"/>
          <w:sz w:val="24"/>
          <w:szCs w:val="24"/>
          <w:rPrChange w:id="670" w:author="Lizethe Pérez Fuertes" w:date="2021-05-10T10:19:00Z">
            <w:rPr>
              <w:del w:id="671" w:author="Lizethe Pérez Fuertes" w:date="2021-05-08T23:31:00Z"/>
              <w:rStyle w:val="AnswerGray"/>
            </w:rPr>
          </w:rPrChange>
        </w:rPr>
        <w:pPrChange w:id="672" w:author="Lizethe Pérez Fuertes" w:date="2021-05-10T10:19:00Z">
          <w:pPr>
            <w:pStyle w:val="BodyTextL25"/>
          </w:pPr>
        </w:pPrChange>
      </w:pPr>
      <w:ins w:id="673" w:author="Lizethe Pérez Fuertes" w:date="2021-05-10T10:19:00Z">
        <w:r w:rsidRPr="00D87D2D">
          <w:rPr>
            <w:rFonts w:eastAsia="Times New Roman" w:cs="Arial"/>
            <w:b/>
            <w:bCs/>
            <w:sz w:val="24"/>
            <w:szCs w:val="24"/>
            <w:lang w:val="es-ES" w:eastAsia="es-MX"/>
            <w:rPrChange w:id="674" w:author="Lizethe Pérez Fuertes" w:date="2021-05-10T10:19:00Z">
              <w:rPr>
                <w:rFonts w:ascii="Courier New" w:eastAsia="Times New Roman" w:hAnsi="Courier New" w:cs="Courier New"/>
                <w:b/>
                <w:bCs/>
                <w:szCs w:val="20"/>
                <w:shd w:val="clear" w:color="auto" w:fill="BFBFBF"/>
                <w:lang w:val="es-ES" w:eastAsia="es-MX"/>
              </w:rPr>
            </w:rPrChange>
          </w:rPr>
          <w:t>Cuando no tenemos suf</w:t>
        </w:r>
      </w:ins>
      <w:ins w:id="675" w:author="Lizethe Pérez Fuertes" w:date="2021-05-08T23:31:00Z">
        <w:r w:rsidR="00D82359" w:rsidRPr="00D87D2D">
          <w:rPr>
            <w:rFonts w:eastAsia="Times New Roman" w:cs="Arial"/>
            <w:b/>
            <w:bCs/>
            <w:sz w:val="24"/>
            <w:szCs w:val="24"/>
            <w:lang w:val="es-ES" w:eastAsia="es-MX"/>
            <w:rPrChange w:id="676" w:author="Lizethe Pérez Fuertes" w:date="2021-05-10T10:19:00Z">
              <w:rPr>
                <w:rFonts w:ascii="Courier New" w:eastAsia="Times New Roman" w:hAnsi="Courier New" w:cs="Courier New"/>
                <w:szCs w:val="20"/>
                <w:lang w:val="es-ES" w:eastAsia="es-MX"/>
              </w:rPr>
            </w:rPrChange>
          </w:rPr>
          <w:t>icientes direcciones IP públicas y para evitar el costo de comprar direcciones públicas de un ISP. NAT también puede proporcionar una medida de seguridad al ocultar las direcciones internas de las redes externas.</w:t>
        </w:r>
      </w:ins>
    </w:p>
    <w:p w14:paraId="34564352" w14:textId="0698C524" w:rsidR="00536F43"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77" w:author="Lizethe Pérez Fuertes" w:date="2021-05-10T10:19:00Z"/>
          <w:rFonts w:cs="Arial"/>
          <w:sz w:val="24"/>
          <w:szCs w:val="24"/>
          <w:rPrChange w:id="678" w:author="Lizethe Pérez Fuertes" w:date="2021-05-10T10:19:00Z">
            <w:rPr>
              <w:del w:id="679" w:author="Lizethe Pérez Fuertes" w:date="2021-05-10T10:19:00Z"/>
            </w:rPr>
          </w:rPrChange>
        </w:rPr>
        <w:pPrChange w:id="680" w:author="Lizethe Pérez Fuertes" w:date="2021-05-10T10:19:00Z">
          <w:pPr>
            <w:pStyle w:val="ReflectionQ"/>
          </w:pPr>
        </w:pPrChange>
      </w:pPr>
      <w:del w:id="681" w:author="Lizethe Pérez Fuertes" w:date="2021-05-10T10:19:00Z">
        <w:r w:rsidRPr="00D87D2D" w:rsidDel="00D87D2D">
          <w:rPr>
            <w:rFonts w:cs="Arial"/>
            <w:sz w:val="24"/>
            <w:szCs w:val="24"/>
            <w:rPrChange w:id="682" w:author="Lizethe Pérez Fuertes" w:date="2021-05-10T10:19:00Z">
              <w:rPr/>
            </w:rPrChange>
          </w:rPr>
          <w:delText>What are the limitation</w:delText>
        </w:r>
        <w:r w:rsidR="002C4BBD" w:rsidRPr="00D87D2D" w:rsidDel="00D87D2D">
          <w:rPr>
            <w:rFonts w:cs="Arial"/>
            <w:sz w:val="24"/>
            <w:szCs w:val="24"/>
            <w:rPrChange w:id="683" w:author="Lizethe Pérez Fuertes" w:date="2021-05-10T10:19:00Z">
              <w:rPr/>
            </w:rPrChange>
          </w:rPr>
          <w:delText>s</w:delText>
        </w:r>
        <w:r w:rsidRPr="00D87D2D" w:rsidDel="00D87D2D">
          <w:rPr>
            <w:rFonts w:cs="Arial"/>
            <w:sz w:val="24"/>
            <w:szCs w:val="24"/>
            <w:rPrChange w:id="684" w:author="Lizethe Pérez Fuertes" w:date="2021-05-10T10:19:00Z">
              <w:rPr/>
            </w:rPrChange>
          </w:rPr>
          <w:delText xml:space="preserve"> of NAT</w:delText>
        </w:r>
        <w:r w:rsidR="00536F43" w:rsidRPr="00D87D2D" w:rsidDel="00D87D2D">
          <w:rPr>
            <w:rFonts w:cs="Arial"/>
            <w:sz w:val="24"/>
            <w:szCs w:val="24"/>
            <w:rPrChange w:id="685" w:author="Lizethe Pérez Fuertes" w:date="2021-05-10T10:19:00Z">
              <w:rPr/>
            </w:rPrChange>
          </w:rPr>
          <w:delText>?</w:delText>
        </w:r>
      </w:del>
    </w:p>
    <w:p w14:paraId="6C616E6A" w14:textId="120A6560"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86" w:author="Lizethe Pérez Fuertes" w:date="2021-05-10T10:19:00Z"/>
          <w:rFonts w:cs="Arial"/>
          <w:sz w:val="24"/>
          <w:szCs w:val="24"/>
          <w:rPrChange w:id="687" w:author="Lizethe Pérez Fuertes" w:date="2021-05-10T10:19:00Z">
            <w:rPr>
              <w:del w:id="688" w:author="Lizethe Pérez Fuertes" w:date="2021-05-10T10:19:00Z"/>
            </w:rPr>
          </w:rPrChange>
        </w:rPr>
        <w:pPrChange w:id="689" w:author="Lizethe Pérez Fuertes" w:date="2021-05-10T10:19:00Z">
          <w:pPr>
            <w:pStyle w:val="BodyTextL25"/>
          </w:pPr>
        </w:pPrChange>
      </w:pPr>
      <w:del w:id="690" w:author="Lizethe Pérez Fuertes" w:date="2021-05-10T10:19:00Z">
        <w:r w:rsidRPr="00D87D2D" w:rsidDel="00D87D2D">
          <w:rPr>
            <w:rFonts w:cs="Arial"/>
            <w:sz w:val="24"/>
            <w:szCs w:val="24"/>
            <w:rPrChange w:id="691" w:author="Lizethe Pérez Fuertes" w:date="2021-05-10T10:19:00Z">
              <w:rPr/>
            </w:rPrChange>
          </w:rPr>
          <w:delText>_______________________________________________________________________________________</w:delText>
        </w:r>
      </w:del>
    </w:p>
    <w:p w14:paraId="70D5B93D" w14:textId="70479855"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92" w:author="Lizethe Pérez Fuertes" w:date="2021-05-10T10:19:00Z"/>
          <w:rFonts w:cs="Arial"/>
          <w:sz w:val="24"/>
          <w:szCs w:val="24"/>
          <w:rPrChange w:id="693" w:author="Lizethe Pérez Fuertes" w:date="2021-05-10T10:19:00Z">
            <w:rPr>
              <w:del w:id="694" w:author="Lizethe Pérez Fuertes" w:date="2021-05-10T10:19:00Z"/>
            </w:rPr>
          </w:rPrChange>
        </w:rPr>
        <w:pPrChange w:id="695" w:author="Lizethe Pérez Fuertes" w:date="2021-05-10T10:19:00Z">
          <w:pPr>
            <w:pStyle w:val="BodyTextL25"/>
          </w:pPr>
        </w:pPrChange>
      </w:pPr>
      <w:del w:id="696" w:author="Lizethe Pérez Fuertes" w:date="2021-05-10T10:19:00Z">
        <w:r w:rsidRPr="00D87D2D" w:rsidDel="00D87D2D">
          <w:rPr>
            <w:rFonts w:cs="Arial"/>
            <w:sz w:val="24"/>
            <w:szCs w:val="24"/>
            <w:rPrChange w:id="697" w:author="Lizethe Pérez Fuertes" w:date="2021-05-10T10:19:00Z">
              <w:rPr/>
            </w:rPrChange>
          </w:rPr>
          <w:delText>_______________________________________________________________________________________</w:delText>
        </w:r>
      </w:del>
    </w:p>
    <w:p w14:paraId="5230462E" w14:textId="15F0A128"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98" w:author="Lizethe Pérez Fuertes" w:date="2021-05-10T10:19:00Z"/>
          <w:rFonts w:cs="Arial"/>
          <w:sz w:val="24"/>
          <w:szCs w:val="24"/>
          <w:rPrChange w:id="699" w:author="Lizethe Pérez Fuertes" w:date="2021-05-10T10:19:00Z">
            <w:rPr>
              <w:del w:id="700" w:author="Lizethe Pérez Fuertes" w:date="2021-05-10T10:19:00Z"/>
            </w:rPr>
          </w:rPrChange>
        </w:rPr>
        <w:pPrChange w:id="701" w:author="Lizethe Pérez Fuertes" w:date="2021-05-10T10:19:00Z">
          <w:pPr>
            <w:pStyle w:val="BodyTextL25"/>
          </w:pPr>
        </w:pPrChange>
      </w:pPr>
      <w:del w:id="702" w:author="Lizethe Pérez Fuertes" w:date="2021-05-10T10:19:00Z">
        <w:r w:rsidRPr="00D87D2D" w:rsidDel="00D87D2D">
          <w:rPr>
            <w:rFonts w:cs="Arial"/>
            <w:sz w:val="24"/>
            <w:szCs w:val="24"/>
            <w:rPrChange w:id="703" w:author="Lizethe Pérez Fuertes" w:date="2021-05-10T10:19:00Z">
              <w:rPr/>
            </w:rPrChange>
          </w:rPr>
          <w:delText>_______________________________________________________________________________________</w:delText>
        </w:r>
      </w:del>
    </w:p>
    <w:p w14:paraId="63E36A90" w14:textId="3A218DF5" w:rsidR="00A111A7"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04" w:author="Lizethe Pérez Fuertes" w:date="2021-05-10T10:19:00Z"/>
          <w:rStyle w:val="AnswerGray"/>
          <w:rFonts w:cs="Arial"/>
          <w:sz w:val="24"/>
          <w:szCs w:val="24"/>
          <w:rPrChange w:id="705" w:author="Lizethe Pérez Fuertes" w:date="2021-05-10T10:19:00Z">
            <w:rPr>
              <w:del w:id="706" w:author="Lizethe Pérez Fuertes" w:date="2021-05-10T10:19:00Z"/>
              <w:rStyle w:val="AnswerGray"/>
            </w:rPr>
          </w:rPrChange>
        </w:rPr>
        <w:pPrChange w:id="707" w:author="Lizethe Pérez Fuertes" w:date="2021-05-10T10:19:00Z">
          <w:pPr>
            <w:pStyle w:val="BodyTextL25"/>
          </w:pPr>
        </w:pPrChange>
      </w:pPr>
      <w:del w:id="708" w:author="Lizethe Pérez Fuertes" w:date="2021-05-10T10:19:00Z">
        <w:r w:rsidRPr="00D87D2D" w:rsidDel="00D87D2D">
          <w:rPr>
            <w:rStyle w:val="AnswerGray"/>
            <w:rFonts w:cs="Arial"/>
            <w:sz w:val="24"/>
            <w:szCs w:val="24"/>
            <w:rPrChange w:id="709" w:author="Lizethe Pérez Fuertes" w:date="2021-05-10T10:19:00Z">
              <w:rPr>
                <w:rStyle w:val="AnswerGray"/>
              </w:rPr>
            </w:rPrChange>
          </w:rPr>
          <w:delText>NAT needs IP information or port number information in the IP header and TCP header of packets for translation. Here is a partial list of protocol</w:delText>
        </w:r>
        <w:r w:rsidR="00722E82" w:rsidRPr="00D87D2D" w:rsidDel="00D87D2D">
          <w:rPr>
            <w:rStyle w:val="AnswerGray"/>
            <w:rFonts w:cs="Arial"/>
            <w:sz w:val="24"/>
            <w:szCs w:val="24"/>
            <w:rPrChange w:id="710" w:author="Lizethe Pérez Fuertes" w:date="2021-05-10T10:19:00Z">
              <w:rPr>
                <w:rStyle w:val="AnswerGray"/>
              </w:rPr>
            </w:rPrChange>
          </w:rPr>
          <w:delText>s</w:delText>
        </w:r>
        <w:r w:rsidRPr="00D87D2D" w:rsidDel="00D87D2D">
          <w:rPr>
            <w:rStyle w:val="AnswerGray"/>
            <w:rFonts w:cs="Arial"/>
            <w:sz w:val="24"/>
            <w:szCs w:val="24"/>
            <w:rPrChange w:id="711" w:author="Lizethe Pérez Fuertes" w:date="2021-05-10T10:19:00Z">
              <w:rPr>
                <w:rStyle w:val="AnswerGray"/>
              </w:rPr>
            </w:rPrChange>
          </w:rPr>
          <w:delText xml:space="preserve"> that cannot be used</w:delText>
        </w:r>
        <w:r w:rsidR="00722E82" w:rsidRPr="00D87D2D" w:rsidDel="00D87D2D">
          <w:rPr>
            <w:rStyle w:val="AnswerGray"/>
            <w:rFonts w:cs="Arial"/>
            <w:sz w:val="24"/>
            <w:szCs w:val="24"/>
            <w:rPrChange w:id="712" w:author="Lizethe Pérez Fuertes" w:date="2021-05-10T10:19:00Z">
              <w:rPr>
                <w:rStyle w:val="AnswerGray"/>
              </w:rPr>
            </w:rPrChange>
          </w:rPr>
          <w:delText xml:space="preserve"> with NAT</w:delText>
        </w:r>
        <w:r w:rsidRPr="00D87D2D" w:rsidDel="00D87D2D">
          <w:rPr>
            <w:rStyle w:val="AnswerGray"/>
            <w:rFonts w:cs="Arial"/>
            <w:sz w:val="24"/>
            <w:szCs w:val="24"/>
            <w:rPrChange w:id="713" w:author="Lizethe Pérez Fuertes" w:date="2021-05-10T10:19:00Z">
              <w:rPr>
                <w:rStyle w:val="AnswerGray"/>
              </w:rPr>
            </w:rPrChange>
          </w:rPr>
          <w:delText>: SNMP, LDAP, Kerberos version 5.</w:delText>
        </w:r>
      </w:del>
    </w:p>
    <w:p w14:paraId="46C05BC1" w14:textId="0E22AF0B" w:rsidR="00097163" w:rsidRPr="00D87D2D" w:rsidDel="00D87D2D" w:rsidRDefault="0002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14" w:author="Lizethe Pérez Fuertes" w:date="2021-05-10T10:20:00Z"/>
          <w:rFonts w:cs="Arial"/>
          <w:szCs w:val="24"/>
          <w:rPrChange w:id="715" w:author="Lizethe Pérez Fuertes" w:date="2021-05-10T10:19:00Z">
            <w:rPr>
              <w:del w:id="716" w:author="Lizethe Pérez Fuertes" w:date="2021-05-10T10:20:00Z"/>
            </w:rPr>
          </w:rPrChange>
        </w:rPr>
        <w:pPrChange w:id="717" w:author="Lizethe Pérez Fuertes" w:date="2021-05-10T10:20:00Z">
          <w:pPr>
            <w:pStyle w:val="LabSection"/>
          </w:pPr>
        </w:pPrChange>
      </w:pPr>
      <w:del w:id="718" w:author="Lizethe Pérez Fuertes" w:date="2021-05-10T10:21:00Z">
        <w:r w:rsidRPr="00D87D2D" w:rsidDel="00841E8D">
          <w:rPr>
            <w:rFonts w:cs="Arial"/>
            <w:sz w:val="24"/>
            <w:szCs w:val="24"/>
            <w:rPrChange w:id="719" w:author="Lizethe Pérez Fuertes" w:date="2021-05-10T10:19:00Z">
              <w:rPr>
                <w:b w:val="0"/>
                <w:bCs w:val="0"/>
                <w:iCs w:val="0"/>
              </w:rPr>
            </w:rPrChange>
          </w:rPr>
          <w:delText xml:space="preserve">Router Interface </w:delText>
        </w:r>
      </w:del>
      <w:del w:id="720" w:author="Lizethe Pérez Fuertes" w:date="2021-05-10T10:20:00Z">
        <w:r w:rsidRPr="00D87D2D" w:rsidDel="00841E8D">
          <w:rPr>
            <w:rFonts w:cs="Arial"/>
            <w:sz w:val="24"/>
            <w:szCs w:val="24"/>
            <w:rPrChange w:id="721" w:author="Lizethe Pérez Fuertes" w:date="2021-05-10T10:19:00Z">
              <w:rPr>
                <w:b w:val="0"/>
                <w:bCs w:val="0"/>
                <w:iCs w:val="0"/>
              </w:rPr>
            </w:rPrChange>
          </w:rPr>
          <w:delText>Summary Table</w:delText>
        </w:r>
      </w:del>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Del="00D87D2D" w14:paraId="2256A05E" w14:textId="0A8E19F8" w:rsidTr="00F4135D">
        <w:trPr>
          <w:cantSplit/>
          <w:jc w:val="center"/>
          <w:del w:id="722" w:author="Lizethe Pérez Fuertes" w:date="2021-05-10T10:20:00Z"/>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4CE05E" w14:textId="77777777" w:rsidR="00A47CC2" w:rsidDel="00841E8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23" w:author="Lizethe Pérez Fuertes" w:date="2021-05-10T10:20:00Z"/>
              </w:rPr>
            </w:pPr>
            <w:del w:id="724" w:author="Lizethe Pérez Fuertes" w:date="2021-05-10T10:20:00Z">
              <w:r w:rsidDel="00D87D2D">
                <w:delText>Router Interface Summary</w:delText>
              </w:r>
            </w:del>
          </w:p>
          <w:p w14:paraId="61FD59E3"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5" w:author="Lizethe Pérez Fuertes" w:date="2021-05-10T10:21:00Z"/>
              </w:rPr>
            </w:pPr>
          </w:p>
          <w:p w14:paraId="564D93F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6" w:author="Lizethe Pérez Fuertes" w:date="2021-05-10T10:21:00Z"/>
              </w:rPr>
            </w:pPr>
          </w:p>
          <w:p w14:paraId="34EB9F4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7" w:author="Lizethe Pérez Fuertes" w:date="2021-05-10T10:21:00Z"/>
              </w:rPr>
            </w:pPr>
          </w:p>
          <w:p w14:paraId="74DFA398"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8" w:author="Lizethe Pérez Fuertes" w:date="2021-05-10T10:21:00Z"/>
              </w:rPr>
            </w:pPr>
          </w:p>
          <w:p w14:paraId="428307C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9" w:author="Lizethe Pérez Fuertes" w:date="2021-05-10T10:21:00Z"/>
              </w:rPr>
            </w:pPr>
          </w:p>
          <w:p w14:paraId="5F561C6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0" w:author="Lizethe Pérez Fuertes" w:date="2021-05-10T10:21:00Z"/>
              </w:rPr>
            </w:pPr>
          </w:p>
          <w:p w14:paraId="5CD914EB"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1" w:author="Lizethe Pérez Fuertes" w:date="2021-05-10T10:21:00Z"/>
              </w:rPr>
            </w:pPr>
          </w:p>
          <w:p w14:paraId="364E12E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2" w:author="Lizethe Pérez Fuertes" w:date="2021-05-10T10:21:00Z"/>
              </w:rPr>
            </w:pPr>
          </w:p>
          <w:p w14:paraId="1C4BCA5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3" w:author="Lizethe Pérez Fuertes" w:date="2021-05-10T10:21:00Z"/>
              </w:rPr>
            </w:pPr>
          </w:p>
          <w:p w14:paraId="43F6ADE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4" w:author="Lizethe Pérez Fuertes" w:date="2021-05-10T10:21:00Z"/>
              </w:rPr>
            </w:pPr>
          </w:p>
          <w:p w14:paraId="41F8681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5" w:author="Lizethe Pérez Fuertes" w:date="2021-05-10T10:21:00Z"/>
              </w:rPr>
            </w:pPr>
          </w:p>
          <w:p w14:paraId="5073D50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6" w:author="Lizethe Pérez Fuertes" w:date="2021-05-10T10:21:00Z"/>
              </w:rPr>
            </w:pPr>
          </w:p>
          <w:p w14:paraId="6F5E318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7" w:author="Lizethe Pérez Fuertes" w:date="2021-05-10T10:21:00Z"/>
              </w:rPr>
            </w:pPr>
          </w:p>
          <w:p w14:paraId="4701B7C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8" w:author="Lizethe Pérez Fuertes" w:date="2021-05-10T10:21:00Z"/>
              </w:rPr>
            </w:pPr>
          </w:p>
          <w:p w14:paraId="0BE7D3A9"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9" w:author="Lizethe Pérez Fuertes" w:date="2021-05-10T10:21:00Z"/>
              </w:rPr>
            </w:pPr>
          </w:p>
          <w:p w14:paraId="5C8CD866" w14:textId="27F5631B"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40" w:author="Lizethe Pérez Fuertes" w:date="2021-05-10T10:21:00Z"/>
              </w:rPr>
              <w:pPrChange w:id="741" w:author="Lizethe Pérez Fuertes" w:date="2021-05-10T10:20:00Z">
                <w:pPr>
                  <w:pStyle w:val="TableHeading"/>
                </w:pPr>
              </w:pPrChange>
            </w:pPr>
          </w:p>
        </w:tc>
      </w:tr>
      <w:tr w:rsidR="00A47CC2" w:rsidDel="00D87D2D" w14:paraId="789EBB4A" w14:textId="5CF9EC3D" w:rsidTr="00F4135D">
        <w:trPr>
          <w:cantSplit/>
          <w:jc w:val="center"/>
          <w:del w:id="742" w:author="Lizethe Pérez Fuertes" w:date="2021-05-10T10:20:00Z"/>
        </w:trPr>
        <w:tc>
          <w:tcPr>
            <w:tcW w:w="1530" w:type="dxa"/>
          </w:tcPr>
          <w:p w14:paraId="7052EB6B" w14:textId="3D08F1B8"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3" w:author="Lizethe Pérez Fuertes" w:date="2021-05-10T10:20:00Z"/>
              </w:rPr>
              <w:pPrChange w:id="744" w:author="Lizethe Pérez Fuertes" w:date="2021-05-10T10:20:00Z">
                <w:pPr>
                  <w:pStyle w:val="TableHeading"/>
                </w:pPr>
              </w:pPrChange>
            </w:pPr>
            <w:del w:id="745" w:author="Lizethe Pérez Fuertes" w:date="2021-05-10T10:20:00Z">
              <w:r w:rsidRPr="00763D8B" w:rsidDel="00D87D2D">
                <w:delText>Router Model</w:delText>
              </w:r>
            </w:del>
          </w:p>
        </w:tc>
        <w:tc>
          <w:tcPr>
            <w:tcW w:w="2250" w:type="dxa"/>
          </w:tcPr>
          <w:p w14:paraId="381E6DB2" w14:textId="4CFEA9B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6" w:author="Lizethe Pérez Fuertes" w:date="2021-05-10T10:20:00Z"/>
              </w:rPr>
              <w:pPrChange w:id="747" w:author="Lizethe Pérez Fuertes" w:date="2021-05-10T10:20:00Z">
                <w:pPr>
                  <w:pStyle w:val="TableHeading"/>
                </w:pPr>
              </w:pPrChange>
            </w:pPr>
            <w:del w:id="748" w:author="Lizethe Pérez Fuertes" w:date="2021-05-10T10:20:00Z">
              <w:r w:rsidRPr="00763D8B" w:rsidDel="00D87D2D">
                <w:delText>Ethernet Interface #1</w:delText>
              </w:r>
            </w:del>
          </w:p>
        </w:tc>
        <w:tc>
          <w:tcPr>
            <w:tcW w:w="2250" w:type="dxa"/>
          </w:tcPr>
          <w:p w14:paraId="02630907" w14:textId="579DF53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9" w:author="Lizethe Pérez Fuertes" w:date="2021-05-10T10:20:00Z"/>
              </w:rPr>
              <w:pPrChange w:id="750" w:author="Lizethe Pérez Fuertes" w:date="2021-05-10T10:20:00Z">
                <w:pPr>
                  <w:pStyle w:val="TableHeading"/>
                </w:pPr>
              </w:pPrChange>
            </w:pPr>
            <w:del w:id="751" w:author="Lizethe Pérez Fuertes" w:date="2021-05-10T10:20:00Z">
              <w:r w:rsidRPr="00763D8B" w:rsidDel="00D87D2D">
                <w:delText>Ethernet Interface #2</w:delText>
              </w:r>
            </w:del>
          </w:p>
        </w:tc>
        <w:tc>
          <w:tcPr>
            <w:tcW w:w="2070" w:type="dxa"/>
          </w:tcPr>
          <w:p w14:paraId="2C5E1056" w14:textId="49118BD9"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2" w:author="Lizethe Pérez Fuertes" w:date="2021-05-10T10:20:00Z"/>
              </w:rPr>
              <w:pPrChange w:id="753" w:author="Lizethe Pérez Fuertes" w:date="2021-05-10T10:20:00Z">
                <w:pPr>
                  <w:pStyle w:val="TableHeading"/>
                </w:pPr>
              </w:pPrChange>
            </w:pPr>
            <w:del w:id="754" w:author="Lizethe Pérez Fuertes" w:date="2021-05-10T10:20:00Z">
              <w:r w:rsidRPr="00763D8B" w:rsidDel="00D87D2D">
                <w:delText>Serial Interface #1</w:delText>
              </w:r>
            </w:del>
          </w:p>
        </w:tc>
        <w:tc>
          <w:tcPr>
            <w:tcW w:w="2160" w:type="dxa"/>
          </w:tcPr>
          <w:p w14:paraId="2FA56EF7" w14:textId="3BCA5A6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5" w:author="Lizethe Pérez Fuertes" w:date="2021-05-10T10:20:00Z"/>
              </w:rPr>
              <w:pPrChange w:id="756" w:author="Lizethe Pérez Fuertes" w:date="2021-05-10T10:20:00Z">
                <w:pPr>
                  <w:pStyle w:val="TableHeading"/>
                </w:pPr>
              </w:pPrChange>
            </w:pPr>
            <w:del w:id="757" w:author="Lizethe Pérez Fuertes" w:date="2021-05-10T10:20:00Z">
              <w:r w:rsidRPr="00763D8B" w:rsidDel="00D87D2D">
                <w:delText>Serial Interface #2</w:delText>
              </w:r>
            </w:del>
          </w:p>
        </w:tc>
      </w:tr>
      <w:tr w:rsidR="00A47CC2" w:rsidDel="00D87D2D" w14:paraId="7AA7884A" w14:textId="18B02C2A" w:rsidTr="00F4135D">
        <w:trPr>
          <w:cantSplit/>
          <w:jc w:val="center"/>
          <w:del w:id="758" w:author="Lizethe Pérez Fuertes" w:date="2021-05-10T10:20:00Z"/>
        </w:trPr>
        <w:tc>
          <w:tcPr>
            <w:tcW w:w="1530" w:type="dxa"/>
          </w:tcPr>
          <w:p w14:paraId="7C84039C" w14:textId="51C36F2A"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9" w:author="Lizethe Pérez Fuertes" w:date="2021-05-10T10:20:00Z"/>
              </w:rPr>
              <w:pPrChange w:id="760" w:author="Lizethe Pérez Fuertes" w:date="2021-05-10T10:20:00Z">
                <w:pPr>
                  <w:pStyle w:val="TableText"/>
                </w:pPr>
              </w:pPrChange>
            </w:pPr>
            <w:del w:id="761" w:author="Lizethe Pérez Fuertes" w:date="2021-05-10T10:20:00Z">
              <w:r w:rsidRPr="00763D8B" w:rsidDel="00D87D2D">
                <w:delText>1800</w:delText>
              </w:r>
            </w:del>
          </w:p>
        </w:tc>
        <w:tc>
          <w:tcPr>
            <w:tcW w:w="2250" w:type="dxa"/>
          </w:tcPr>
          <w:p w14:paraId="6F8B7014" w14:textId="17100FED"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2" w:author="Lizethe Pérez Fuertes" w:date="2021-05-10T10:20:00Z"/>
              </w:rPr>
              <w:pPrChange w:id="763" w:author="Lizethe Pérez Fuertes" w:date="2021-05-10T10:20:00Z">
                <w:pPr>
                  <w:pStyle w:val="TableText"/>
                </w:pPr>
              </w:pPrChange>
            </w:pPr>
            <w:del w:id="764" w:author="Lizethe Pérez Fuertes" w:date="2021-05-10T10:20:00Z">
              <w:r w:rsidRPr="00763D8B" w:rsidDel="00D87D2D">
                <w:delText>Fast Ethernet 0/0 (F0/0)</w:delText>
              </w:r>
            </w:del>
          </w:p>
        </w:tc>
        <w:tc>
          <w:tcPr>
            <w:tcW w:w="2250" w:type="dxa"/>
          </w:tcPr>
          <w:p w14:paraId="5357AB92" w14:textId="1895F0F5"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5" w:author="Lizethe Pérez Fuertes" w:date="2021-05-10T10:20:00Z"/>
              </w:rPr>
              <w:pPrChange w:id="766" w:author="Lizethe Pérez Fuertes" w:date="2021-05-10T10:20:00Z">
                <w:pPr>
                  <w:pStyle w:val="TableText"/>
                </w:pPr>
              </w:pPrChange>
            </w:pPr>
            <w:del w:id="767" w:author="Lizethe Pérez Fuertes" w:date="2021-05-10T10:20:00Z">
              <w:r w:rsidRPr="00763D8B" w:rsidDel="00D87D2D">
                <w:delText>Fast Ethernet 0/1 (F0/1)</w:delText>
              </w:r>
            </w:del>
          </w:p>
        </w:tc>
        <w:tc>
          <w:tcPr>
            <w:tcW w:w="2070" w:type="dxa"/>
          </w:tcPr>
          <w:p w14:paraId="655DE710" w14:textId="64AC305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8" w:author="Lizethe Pérez Fuertes" w:date="2021-05-10T10:20:00Z"/>
              </w:rPr>
              <w:pPrChange w:id="769" w:author="Lizethe Pérez Fuertes" w:date="2021-05-10T10:20:00Z">
                <w:pPr>
                  <w:pStyle w:val="TableText"/>
                </w:pPr>
              </w:pPrChange>
            </w:pPr>
            <w:del w:id="770" w:author="Lizethe Pérez Fuertes" w:date="2021-05-10T10:20:00Z">
              <w:r w:rsidRPr="00763D8B" w:rsidDel="00D87D2D">
                <w:delText>Serial 0/0/0 (S0/0/0)</w:delText>
              </w:r>
            </w:del>
          </w:p>
        </w:tc>
        <w:tc>
          <w:tcPr>
            <w:tcW w:w="2160" w:type="dxa"/>
          </w:tcPr>
          <w:p w14:paraId="5E7647A6" w14:textId="4A14BD5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1" w:author="Lizethe Pérez Fuertes" w:date="2021-05-10T10:20:00Z"/>
              </w:rPr>
              <w:pPrChange w:id="772" w:author="Lizethe Pérez Fuertes" w:date="2021-05-10T10:20:00Z">
                <w:pPr>
                  <w:pStyle w:val="TableText"/>
                </w:pPr>
              </w:pPrChange>
            </w:pPr>
            <w:del w:id="773" w:author="Lizethe Pérez Fuertes" w:date="2021-05-10T10:20:00Z">
              <w:r w:rsidRPr="00763D8B" w:rsidDel="00D87D2D">
                <w:delText>Serial 0/0/1 (S0/0/1)</w:delText>
              </w:r>
            </w:del>
          </w:p>
        </w:tc>
      </w:tr>
      <w:tr w:rsidR="00A47CC2" w:rsidDel="00D87D2D" w14:paraId="788A7346" w14:textId="1513A05A" w:rsidTr="00F4135D">
        <w:trPr>
          <w:cantSplit/>
          <w:jc w:val="center"/>
          <w:del w:id="774" w:author="Lizethe Pérez Fuertes" w:date="2021-05-10T10:20:00Z"/>
        </w:trPr>
        <w:tc>
          <w:tcPr>
            <w:tcW w:w="1530" w:type="dxa"/>
          </w:tcPr>
          <w:p w14:paraId="082468AF" w14:textId="0BBF76E2"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5" w:author="Lizethe Pérez Fuertes" w:date="2021-05-10T10:20:00Z"/>
              </w:rPr>
              <w:pPrChange w:id="776" w:author="Lizethe Pérez Fuertes" w:date="2021-05-10T10:20:00Z">
                <w:pPr>
                  <w:pStyle w:val="TableText"/>
                </w:pPr>
              </w:pPrChange>
            </w:pPr>
            <w:del w:id="777" w:author="Lizethe Pérez Fuertes" w:date="2021-05-10T10:20:00Z">
              <w:r w:rsidRPr="00763D8B" w:rsidDel="00D87D2D">
                <w:delText>1900</w:delText>
              </w:r>
            </w:del>
          </w:p>
        </w:tc>
        <w:tc>
          <w:tcPr>
            <w:tcW w:w="2250" w:type="dxa"/>
          </w:tcPr>
          <w:p w14:paraId="77D0C754" w14:textId="5E1FDBC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8" w:author="Lizethe Pérez Fuertes" w:date="2021-05-10T10:20:00Z"/>
              </w:rPr>
              <w:pPrChange w:id="779" w:author="Lizethe Pérez Fuertes" w:date="2021-05-10T10:20:00Z">
                <w:pPr>
                  <w:pStyle w:val="TableText"/>
                </w:pPr>
              </w:pPrChange>
            </w:pPr>
            <w:del w:id="780" w:author="Lizethe Pérez Fuertes" w:date="2021-05-10T10:20:00Z">
              <w:r w:rsidRPr="00763D8B" w:rsidDel="00D87D2D">
                <w:delText>Gigabit Ethernet 0/0 (G0/0)</w:delText>
              </w:r>
            </w:del>
          </w:p>
        </w:tc>
        <w:tc>
          <w:tcPr>
            <w:tcW w:w="2250" w:type="dxa"/>
          </w:tcPr>
          <w:p w14:paraId="1F7BE5D7" w14:textId="1113F993"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1" w:author="Lizethe Pérez Fuertes" w:date="2021-05-10T10:20:00Z"/>
              </w:rPr>
              <w:pPrChange w:id="782" w:author="Lizethe Pérez Fuertes" w:date="2021-05-10T10:20:00Z">
                <w:pPr>
                  <w:pStyle w:val="TableText"/>
                </w:pPr>
              </w:pPrChange>
            </w:pPr>
            <w:del w:id="783" w:author="Lizethe Pérez Fuertes" w:date="2021-05-10T10:20:00Z">
              <w:r w:rsidRPr="00763D8B" w:rsidDel="00D87D2D">
                <w:delText>Gigabit Ethernet 0/1 (G0/1)</w:delText>
              </w:r>
            </w:del>
          </w:p>
        </w:tc>
        <w:tc>
          <w:tcPr>
            <w:tcW w:w="2070" w:type="dxa"/>
          </w:tcPr>
          <w:p w14:paraId="6F2D3A8D" w14:textId="104435E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4" w:author="Lizethe Pérez Fuertes" w:date="2021-05-10T10:20:00Z"/>
              </w:rPr>
              <w:pPrChange w:id="785" w:author="Lizethe Pérez Fuertes" w:date="2021-05-10T10:20:00Z">
                <w:pPr>
                  <w:pStyle w:val="TableText"/>
                </w:pPr>
              </w:pPrChange>
            </w:pPr>
            <w:del w:id="786" w:author="Lizethe Pérez Fuertes" w:date="2021-05-10T10:20:00Z">
              <w:r w:rsidRPr="00763D8B" w:rsidDel="00D87D2D">
                <w:delText>Serial 0/0/0 (S0/0/0)</w:delText>
              </w:r>
            </w:del>
          </w:p>
        </w:tc>
        <w:tc>
          <w:tcPr>
            <w:tcW w:w="2160" w:type="dxa"/>
          </w:tcPr>
          <w:p w14:paraId="352C1E12" w14:textId="04A04F6C"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7" w:author="Lizethe Pérez Fuertes" w:date="2021-05-10T10:20:00Z"/>
              </w:rPr>
              <w:pPrChange w:id="788" w:author="Lizethe Pérez Fuertes" w:date="2021-05-10T10:20:00Z">
                <w:pPr>
                  <w:pStyle w:val="TableText"/>
                </w:pPr>
              </w:pPrChange>
            </w:pPr>
            <w:del w:id="789" w:author="Lizethe Pérez Fuertes" w:date="2021-05-10T10:20:00Z">
              <w:r w:rsidRPr="00763D8B" w:rsidDel="00D87D2D">
                <w:delText>Serial 0/0/1 (S0/0/1)</w:delText>
              </w:r>
            </w:del>
          </w:p>
        </w:tc>
      </w:tr>
      <w:tr w:rsidR="00C07FD9" w:rsidDel="00D87D2D" w14:paraId="7C330496" w14:textId="1EBE3E32" w:rsidTr="00F4135D">
        <w:trPr>
          <w:cantSplit/>
          <w:jc w:val="center"/>
          <w:del w:id="790" w:author="Lizethe Pérez Fuertes" w:date="2021-05-10T10:20:00Z"/>
        </w:trPr>
        <w:tc>
          <w:tcPr>
            <w:tcW w:w="1530" w:type="dxa"/>
          </w:tcPr>
          <w:p w14:paraId="7275435B" w14:textId="4395333F" w:rsidR="00C07FD9"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1" w:author="Lizethe Pérez Fuertes" w:date="2021-05-10T10:20:00Z"/>
              </w:rPr>
              <w:pPrChange w:id="792" w:author="Lizethe Pérez Fuertes" w:date="2021-05-10T10:20:00Z">
                <w:pPr>
                  <w:pStyle w:val="TableText"/>
                </w:pPr>
              </w:pPrChange>
            </w:pPr>
            <w:del w:id="793" w:author="Lizethe Pérez Fuertes" w:date="2021-05-10T10:20:00Z">
              <w:r w:rsidDel="00D87D2D">
                <w:delText>2801</w:delText>
              </w:r>
            </w:del>
          </w:p>
        </w:tc>
        <w:tc>
          <w:tcPr>
            <w:tcW w:w="2250" w:type="dxa"/>
          </w:tcPr>
          <w:p w14:paraId="17A5EEE0" w14:textId="058538AF"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4" w:author="Lizethe Pérez Fuertes" w:date="2021-05-10T10:20:00Z"/>
              </w:rPr>
              <w:pPrChange w:id="795" w:author="Lizethe Pérez Fuertes" w:date="2021-05-10T10:20:00Z">
                <w:pPr>
                  <w:pStyle w:val="TableText"/>
                </w:pPr>
              </w:pPrChange>
            </w:pPr>
            <w:del w:id="796" w:author="Lizethe Pérez Fuertes" w:date="2021-05-10T10:20:00Z">
              <w:r w:rsidRPr="00763D8B" w:rsidDel="00D87D2D">
                <w:delText>Fast Ethernet 0/0 (F0/0)</w:delText>
              </w:r>
            </w:del>
          </w:p>
        </w:tc>
        <w:tc>
          <w:tcPr>
            <w:tcW w:w="2250" w:type="dxa"/>
          </w:tcPr>
          <w:p w14:paraId="53C9C1BE" w14:textId="39711C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7" w:author="Lizethe Pérez Fuertes" w:date="2021-05-10T10:20:00Z"/>
              </w:rPr>
              <w:pPrChange w:id="798" w:author="Lizethe Pérez Fuertes" w:date="2021-05-10T10:20:00Z">
                <w:pPr>
                  <w:pStyle w:val="TableText"/>
                </w:pPr>
              </w:pPrChange>
            </w:pPr>
            <w:del w:id="799" w:author="Lizethe Pérez Fuertes" w:date="2021-05-10T10:20:00Z">
              <w:r w:rsidRPr="00763D8B" w:rsidDel="00D87D2D">
                <w:delText>Fast Ethernet 0/1 (F0/1)</w:delText>
              </w:r>
            </w:del>
          </w:p>
        </w:tc>
        <w:tc>
          <w:tcPr>
            <w:tcW w:w="2070" w:type="dxa"/>
          </w:tcPr>
          <w:p w14:paraId="7E1A82F7" w14:textId="5552D35B"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0" w:author="Lizethe Pérez Fuertes" w:date="2021-05-10T10:20:00Z"/>
              </w:rPr>
              <w:pPrChange w:id="801" w:author="Lizethe Pérez Fuertes" w:date="2021-05-10T10:20:00Z">
                <w:pPr>
                  <w:pStyle w:val="TableText"/>
                </w:pPr>
              </w:pPrChange>
            </w:pPr>
            <w:del w:id="802" w:author="Lizethe Pérez Fuertes" w:date="2021-05-10T10:20:00Z">
              <w:r w:rsidDel="00D87D2D">
                <w:delText>Serial 0/1</w:delText>
              </w:r>
              <w:r w:rsidR="005F73BC" w:rsidDel="00D87D2D">
                <w:delText>/0 (S0/1</w:delText>
              </w:r>
              <w:r w:rsidRPr="00763D8B" w:rsidDel="00D87D2D">
                <w:delText>/0)</w:delText>
              </w:r>
            </w:del>
          </w:p>
        </w:tc>
        <w:tc>
          <w:tcPr>
            <w:tcW w:w="2160" w:type="dxa"/>
          </w:tcPr>
          <w:p w14:paraId="5A1F41FA" w14:textId="3A27AA5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3" w:author="Lizethe Pérez Fuertes" w:date="2021-05-10T10:20:00Z"/>
              </w:rPr>
              <w:pPrChange w:id="804" w:author="Lizethe Pérez Fuertes" w:date="2021-05-10T10:20:00Z">
                <w:pPr>
                  <w:pStyle w:val="TableText"/>
                </w:pPr>
              </w:pPrChange>
            </w:pPr>
            <w:del w:id="805" w:author="Lizethe Pérez Fuertes" w:date="2021-05-10T10:20:00Z">
              <w:r w:rsidDel="00D87D2D">
                <w:delText>Serial 0/1</w:delText>
              </w:r>
              <w:r w:rsidR="005F73BC" w:rsidDel="00D87D2D">
                <w:delText>/1 (S0/1</w:delText>
              </w:r>
              <w:r w:rsidRPr="00763D8B" w:rsidDel="00D87D2D">
                <w:delText>/1)</w:delText>
              </w:r>
            </w:del>
          </w:p>
        </w:tc>
      </w:tr>
      <w:tr w:rsidR="00C07FD9" w:rsidDel="00D87D2D" w14:paraId="71803D03" w14:textId="06BD81EE" w:rsidTr="00F4135D">
        <w:trPr>
          <w:cantSplit/>
          <w:jc w:val="center"/>
          <w:del w:id="806" w:author="Lizethe Pérez Fuertes" w:date="2021-05-10T10:20:00Z"/>
        </w:trPr>
        <w:tc>
          <w:tcPr>
            <w:tcW w:w="1530" w:type="dxa"/>
          </w:tcPr>
          <w:p w14:paraId="4C43D67E" w14:textId="4CB1A00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7" w:author="Lizethe Pérez Fuertes" w:date="2021-05-10T10:20:00Z"/>
              </w:rPr>
              <w:pPrChange w:id="808" w:author="Lizethe Pérez Fuertes" w:date="2021-05-10T10:20:00Z">
                <w:pPr>
                  <w:pStyle w:val="TableText"/>
                </w:pPr>
              </w:pPrChange>
            </w:pPr>
            <w:del w:id="809" w:author="Lizethe Pérez Fuertes" w:date="2021-05-10T10:20:00Z">
              <w:r w:rsidDel="00D87D2D">
                <w:delText>2811</w:delText>
              </w:r>
            </w:del>
          </w:p>
        </w:tc>
        <w:tc>
          <w:tcPr>
            <w:tcW w:w="2250" w:type="dxa"/>
          </w:tcPr>
          <w:p w14:paraId="61887E1B" w14:textId="5802F44A"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0" w:author="Lizethe Pérez Fuertes" w:date="2021-05-10T10:20:00Z"/>
              </w:rPr>
              <w:pPrChange w:id="811" w:author="Lizethe Pérez Fuertes" w:date="2021-05-10T10:20:00Z">
                <w:pPr>
                  <w:pStyle w:val="TableText"/>
                </w:pPr>
              </w:pPrChange>
            </w:pPr>
            <w:del w:id="812" w:author="Lizethe Pérez Fuertes" w:date="2021-05-10T10:20:00Z">
              <w:r w:rsidRPr="00763D8B" w:rsidDel="00D87D2D">
                <w:delText>Fast Ethernet 0/0 (F0/0)</w:delText>
              </w:r>
            </w:del>
          </w:p>
        </w:tc>
        <w:tc>
          <w:tcPr>
            <w:tcW w:w="2250" w:type="dxa"/>
          </w:tcPr>
          <w:p w14:paraId="4C5AC5F2" w14:textId="59657B8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3" w:author="Lizethe Pérez Fuertes" w:date="2021-05-10T10:20:00Z"/>
              </w:rPr>
              <w:pPrChange w:id="814" w:author="Lizethe Pérez Fuertes" w:date="2021-05-10T10:20:00Z">
                <w:pPr>
                  <w:pStyle w:val="TableText"/>
                </w:pPr>
              </w:pPrChange>
            </w:pPr>
            <w:del w:id="815" w:author="Lizethe Pérez Fuertes" w:date="2021-05-10T10:20:00Z">
              <w:r w:rsidRPr="00763D8B" w:rsidDel="00D87D2D">
                <w:delText>Fast Ethernet 0/1 (F0/1)</w:delText>
              </w:r>
            </w:del>
          </w:p>
        </w:tc>
        <w:tc>
          <w:tcPr>
            <w:tcW w:w="2070" w:type="dxa"/>
          </w:tcPr>
          <w:p w14:paraId="5168C395" w14:textId="71B4263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6" w:author="Lizethe Pérez Fuertes" w:date="2021-05-10T10:20:00Z"/>
              </w:rPr>
              <w:pPrChange w:id="817" w:author="Lizethe Pérez Fuertes" w:date="2021-05-10T10:20:00Z">
                <w:pPr>
                  <w:pStyle w:val="TableText"/>
                </w:pPr>
              </w:pPrChange>
            </w:pPr>
            <w:del w:id="818" w:author="Lizethe Pérez Fuertes" w:date="2021-05-10T10:20:00Z">
              <w:r w:rsidRPr="00763D8B" w:rsidDel="00D87D2D">
                <w:delText>Serial 0/0/0 (S0/0/0)</w:delText>
              </w:r>
            </w:del>
          </w:p>
        </w:tc>
        <w:tc>
          <w:tcPr>
            <w:tcW w:w="2160" w:type="dxa"/>
          </w:tcPr>
          <w:p w14:paraId="3B240FD5" w14:textId="4194DBB5"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9" w:author="Lizethe Pérez Fuertes" w:date="2021-05-10T10:20:00Z"/>
              </w:rPr>
              <w:pPrChange w:id="820" w:author="Lizethe Pérez Fuertes" w:date="2021-05-10T10:20:00Z">
                <w:pPr>
                  <w:pStyle w:val="TableText"/>
                </w:pPr>
              </w:pPrChange>
            </w:pPr>
            <w:del w:id="821" w:author="Lizethe Pérez Fuertes" w:date="2021-05-10T10:20:00Z">
              <w:r w:rsidRPr="00763D8B" w:rsidDel="00D87D2D">
                <w:delText>Serial 0/0/1 (S0/0/1)</w:delText>
              </w:r>
            </w:del>
          </w:p>
        </w:tc>
      </w:tr>
      <w:tr w:rsidR="00C07FD9" w:rsidDel="00D87D2D" w14:paraId="168FD558" w14:textId="4EAEBEDE" w:rsidTr="00F4135D">
        <w:trPr>
          <w:cantSplit/>
          <w:jc w:val="center"/>
          <w:del w:id="822" w:author="Lizethe Pérez Fuertes" w:date="2021-05-10T10:20:00Z"/>
        </w:trPr>
        <w:tc>
          <w:tcPr>
            <w:tcW w:w="1530" w:type="dxa"/>
          </w:tcPr>
          <w:p w14:paraId="5FB185BD" w14:textId="196A33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3" w:author="Lizethe Pérez Fuertes" w:date="2021-05-10T10:20:00Z"/>
              </w:rPr>
              <w:pPrChange w:id="824" w:author="Lizethe Pérez Fuertes" w:date="2021-05-10T10:20:00Z">
                <w:pPr>
                  <w:pStyle w:val="TableText"/>
                </w:pPr>
              </w:pPrChange>
            </w:pPr>
            <w:del w:id="825" w:author="Lizethe Pérez Fuertes" w:date="2021-05-10T10:20:00Z">
              <w:r w:rsidRPr="00763D8B" w:rsidDel="00D87D2D">
                <w:delText>2900</w:delText>
              </w:r>
            </w:del>
          </w:p>
        </w:tc>
        <w:tc>
          <w:tcPr>
            <w:tcW w:w="2250" w:type="dxa"/>
          </w:tcPr>
          <w:p w14:paraId="386481FF" w14:textId="341B1A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6" w:author="Lizethe Pérez Fuertes" w:date="2021-05-10T10:20:00Z"/>
              </w:rPr>
              <w:pPrChange w:id="827" w:author="Lizethe Pérez Fuertes" w:date="2021-05-10T10:20:00Z">
                <w:pPr>
                  <w:pStyle w:val="TableText"/>
                </w:pPr>
              </w:pPrChange>
            </w:pPr>
            <w:del w:id="828" w:author="Lizethe Pérez Fuertes" w:date="2021-05-10T10:20:00Z">
              <w:r w:rsidRPr="00763D8B" w:rsidDel="00D87D2D">
                <w:delText>Gigabit Ethernet 0/0 (G0/0)</w:delText>
              </w:r>
            </w:del>
          </w:p>
        </w:tc>
        <w:tc>
          <w:tcPr>
            <w:tcW w:w="2250" w:type="dxa"/>
          </w:tcPr>
          <w:p w14:paraId="02DBE16B" w14:textId="20121158"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9" w:author="Lizethe Pérez Fuertes" w:date="2021-05-10T10:20:00Z"/>
              </w:rPr>
              <w:pPrChange w:id="830" w:author="Lizethe Pérez Fuertes" w:date="2021-05-10T10:20:00Z">
                <w:pPr>
                  <w:pStyle w:val="TableText"/>
                </w:pPr>
              </w:pPrChange>
            </w:pPr>
            <w:del w:id="831" w:author="Lizethe Pérez Fuertes" w:date="2021-05-10T10:20:00Z">
              <w:r w:rsidRPr="00763D8B" w:rsidDel="00D87D2D">
                <w:delText>Gigabit Ethernet 0/1 (G0/1)</w:delText>
              </w:r>
            </w:del>
          </w:p>
        </w:tc>
        <w:tc>
          <w:tcPr>
            <w:tcW w:w="2070" w:type="dxa"/>
          </w:tcPr>
          <w:p w14:paraId="486367D0" w14:textId="030A080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2" w:author="Lizethe Pérez Fuertes" w:date="2021-05-10T10:20:00Z"/>
              </w:rPr>
              <w:pPrChange w:id="833" w:author="Lizethe Pérez Fuertes" w:date="2021-05-10T10:20:00Z">
                <w:pPr>
                  <w:pStyle w:val="TableText"/>
                </w:pPr>
              </w:pPrChange>
            </w:pPr>
            <w:del w:id="834" w:author="Lizethe Pérez Fuertes" w:date="2021-05-10T10:20:00Z">
              <w:r w:rsidRPr="00763D8B" w:rsidDel="00D87D2D">
                <w:delText>Serial 0/0/0 (S0/0/0)</w:delText>
              </w:r>
            </w:del>
          </w:p>
        </w:tc>
        <w:tc>
          <w:tcPr>
            <w:tcW w:w="2160" w:type="dxa"/>
          </w:tcPr>
          <w:p w14:paraId="28927B45" w14:textId="2A746761"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5" w:author="Lizethe Pérez Fuertes" w:date="2021-05-10T10:20:00Z"/>
              </w:rPr>
              <w:pPrChange w:id="836" w:author="Lizethe Pérez Fuertes" w:date="2021-05-10T10:20:00Z">
                <w:pPr>
                  <w:pStyle w:val="TableText"/>
                </w:pPr>
              </w:pPrChange>
            </w:pPr>
            <w:del w:id="837" w:author="Lizethe Pérez Fuertes" w:date="2021-05-10T10:20:00Z">
              <w:r w:rsidRPr="00763D8B" w:rsidDel="00D87D2D">
                <w:delText>Serial 0/0/1 (S0/0/1)</w:delText>
              </w:r>
            </w:del>
          </w:p>
        </w:tc>
      </w:tr>
      <w:tr w:rsidR="00C07FD9" w:rsidDel="00D87D2D" w14:paraId="1E694F73" w14:textId="095E9CD7" w:rsidTr="00F4135D">
        <w:trPr>
          <w:cantSplit/>
          <w:jc w:val="center"/>
          <w:del w:id="838" w:author="Lizethe Pérez Fuertes" w:date="2021-05-10T10:20:00Z"/>
        </w:trPr>
        <w:tc>
          <w:tcPr>
            <w:tcW w:w="10260" w:type="dxa"/>
            <w:gridSpan w:val="5"/>
          </w:tcPr>
          <w:p w14:paraId="26F84B31" w14:textId="221B38C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9" w:author="Lizethe Pérez Fuertes" w:date="2021-05-10T10:20:00Z"/>
              </w:rPr>
              <w:pPrChange w:id="840" w:author="Lizethe Pérez Fuertes" w:date="2021-05-10T10:20:00Z">
                <w:pPr>
                  <w:pStyle w:val="TableText"/>
                </w:pPr>
              </w:pPrChange>
            </w:pPr>
            <w:del w:id="841" w:author="Lizethe Pérez Fuertes" w:date="2021-05-10T10:20:00Z">
              <w:r w:rsidRPr="00C07FD9" w:rsidDel="00D87D2D">
                <w:rPr>
                  <w:b/>
                </w:rPr>
                <w:delText>Note</w:delText>
              </w:r>
              <w:r w:rsidRPr="00873C6B" w:rsidDel="00D87D2D">
                <w:delText>:</w:delText>
              </w:r>
              <w:r w:rsidRPr="00763D8B" w:rsidDel="00D87D2D">
                <w:delTex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delText>
              </w:r>
              <w:r w:rsidR="005F73BC" w:rsidDel="00D87D2D">
                <w:delText>nds to represent the interface.</w:delText>
              </w:r>
            </w:del>
          </w:p>
        </w:tc>
      </w:tr>
    </w:tbl>
    <w:p w14:paraId="4919AE8B" w14:textId="57AFAD7F" w:rsidR="0052093C" w:rsidDel="00841E8D" w:rsidRDefault="001F0171"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2" w:author="Lizethe Pérez Fuertes" w:date="2021-05-10T10:20:00Z"/>
          <w:rStyle w:val="LabSectionGray"/>
        </w:rPr>
      </w:pPr>
      <w:del w:id="843" w:author="Lizethe Pérez Fuertes" w:date="2021-05-10T10:20:00Z">
        <w:r w:rsidRPr="00F27963" w:rsidDel="00D87D2D">
          <w:rPr>
            <w:rStyle w:val="LabSectionGray"/>
          </w:rPr>
          <w:delText>Device Con</w:delText>
        </w:r>
        <w:r w:rsidR="00332A16" w:rsidDel="00D87D2D">
          <w:rPr>
            <w:rStyle w:val="LabSectionGray"/>
          </w:rPr>
          <w:delText>figs</w:delText>
        </w:r>
      </w:del>
    </w:p>
    <w:p w14:paraId="099FB655" w14:textId="4F22A28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4" w:author="Lizethe Pérez Fuertes" w:date="2021-05-10T10:21:00Z"/>
          <w:rStyle w:val="LabSectionGray"/>
        </w:rPr>
      </w:pPr>
    </w:p>
    <w:p w14:paraId="7EC147F0" w14:textId="57F1C5E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5" w:author="Lizethe Pérez Fuertes" w:date="2021-05-10T10:21:00Z"/>
          <w:rStyle w:val="LabSectionGray"/>
        </w:rPr>
      </w:pPr>
    </w:p>
    <w:p w14:paraId="71426212" w14:textId="1AB931F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6" w:author="Lizethe Pérez Fuertes" w:date="2021-05-10T10:21:00Z"/>
          <w:rStyle w:val="LabSectionGray"/>
        </w:rPr>
      </w:pPr>
    </w:p>
    <w:p w14:paraId="4DBFB504" w14:textId="4E9028D4"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7" w:author="Lizethe Pérez Fuertes" w:date="2021-05-10T10:21:00Z"/>
          <w:rStyle w:val="LabSectionGray"/>
        </w:rPr>
      </w:pPr>
    </w:p>
    <w:p w14:paraId="0B7B26B5" w14:textId="0E88B1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8" w:author="Lizethe Pérez Fuertes" w:date="2021-05-10T10:21:00Z"/>
          <w:rStyle w:val="LabSectionGray"/>
        </w:rPr>
      </w:pPr>
    </w:p>
    <w:p w14:paraId="2D0DEA0B" w14:textId="09D8757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9" w:author="Lizethe Pérez Fuertes" w:date="2021-05-10T10:21:00Z"/>
          <w:rStyle w:val="LabSectionGray"/>
        </w:rPr>
      </w:pPr>
    </w:p>
    <w:p w14:paraId="501F75C1" w14:textId="61F53BF0"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0" w:author="Lizethe Pérez Fuertes" w:date="2021-05-10T10:21:00Z"/>
          <w:rStyle w:val="LabSectionGray"/>
        </w:rPr>
      </w:pPr>
    </w:p>
    <w:p w14:paraId="18094353" w14:textId="3668988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1" w:author="Lizethe Pérez Fuertes" w:date="2021-05-10T10:21:00Z"/>
          <w:rStyle w:val="LabSectionGray"/>
        </w:rPr>
      </w:pPr>
    </w:p>
    <w:p w14:paraId="65B0308F" w14:textId="3343BCA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2" w:author="Lizethe Pérez Fuertes" w:date="2021-05-10T10:21:00Z"/>
          <w:rStyle w:val="LabSectionGray"/>
        </w:rPr>
      </w:pPr>
    </w:p>
    <w:p w14:paraId="48A969A6" w14:textId="2646DF5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3" w:author="Lizethe Pérez Fuertes" w:date="2021-05-10T10:21:00Z"/>
          <w:rStyle w:val="LabSectionGray"/>
        </w:rPr>
      </w:pPr>
    </w:p>
    <w:p w14:paraId="07F3FFBB" w14:textId="36A64F9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4" w:author="Lizethe Pérez Fuertes" w:date="2021-05-10T10:21:00Z"/>
          <w:rStyle w:val="LabSectionGray"/>
        </w:rPr>
      </w:pPr>
    </w:p>
    <w:p w14:paraId="25486FEF" w14:textId="66FAE50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5" w:author="Lizethe Pérez Fuertes" w:date="2021-05-10T10:21:00Z"/>
          <w:rStyle w:val="LabSectionGray"/>
        </w:rPr>
      </w:pPr>
    </w:p>
    <w:p w14:paraId="42307EFA" w14:textId="5984235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6" w:author="Lizethe Pérez Fuertes" w:date="2021-05-10T10:21:00Z"/>
          <w:rStyle w:val="LabSectionGray"/>
        </w:rPr>
      </w:pPr>
    </w:p>
    <w:p w14:paraId="3D4BED36" w14:textId="24D8041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7" w:author="Lizethe Pérez Fuertes" w:date="2021-05-10T10:21:00Z"/>
          <w:rStyle w:val="LabSectionGray"/>
        </w:rPr>
      </w:pPr>
    </w:p>
    <w:p w14:paraId="0E21A72C" w14:textId="3C16FB08"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8" w:author="Lizethe Pérez Fuertes" w:date="2021-05-10T10:21:00Z"/>
          <w:rStyle w:val="LabSectionGray"/>
        </w:rPr>
      </w:pPr>
    </w:p>
    <w:p w14:paraId="58A936A6" w14:textId="6EA268D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9" w:author="Lizethe Pérez Fuertes" w:date="2021-05-10T10:21:00Z"/>
          <w:rStyle w:val="LabSectionGray"/>
        </w:rPr>
      </w:pPr>
    </w:p>
    <w:p w14:paraId="679D5846" w14:textId="1A50509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0" w:author="Lizethe Pérez Fuertes" w:date="2021-05-10T10:21:00Z"/>
          <w:rStyle w:val="LabSectionGray"/>
        </w:rPr>
      </w:pPr>
    </w:p>
    <w:p w14:paraId="1631996A" w14:textId="07D72D1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1" w:author="Lizethe Pérez Fuertes" w:date="2021-05-10T10:21:00Z"/>
          <w:rStyle w:val="LabSectionGray"/>
        </w:rPr>
      </w:pPr>
    </w:p>
    <w:p w14:paraId="64E95398" w14:textId="6638EDA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2" w:author="Lizethe Pérez Fuertes" w:date="2021-05-10T10:21:00Z"/>
          <w:rStyle w:val="LabSectionGray"/>
        </w:rPr>
      </w:pPr>
    </w:p>
    <w:p w14:paraId="3102B833" w14:textId="506158C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3" w:author="Lizethe Pérez Fuertes" w:date="2021-05-10T10:21:00Z"/>
          <w:rStyle w:val="LabSectionGray"/>
        </w:rPr>
      </w:pPr>
    </w:p>
    <w:p w14:paraId="419721AF" w14:textId="5DF3FF2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4" w:author="Lizethe Pérez Fuertes" w:date="2021-05-10T10:21:00Z"/>
          <w:rStyle w:val="LabSectionGray"/>
        </w:rPr>
      </w:pPr>
    </w:p>
    <w:p w14:paraId="749161EC" w14:textId="08668F40"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5" w:author="Lizethe Pérez Fuertes" w:date="2021-05-10T10:21:00Z"/>
          <w:rStyle w:val="LabSectionGray"/>
        </w:rPr>
      </w:pPr>
    </w:p>
    <w:p w14:paraId="61924F1B" w14:textId="44F1BC3D"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6" w:author="Lizethe Pérez Fuertes" w:date="2021-05-10T10:21:00Z"/>
          <w:rStyle w:val="LabSectionGray"/>
        </w:rPr>
      </w:pPr>
    </w:p>
    <w:p w14:paraId="08CF4C8D" w14:textId="13B86F4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7" w:author="Lizethe Pérez Fuertes" w:date="2021-05-10T10:21:00Z"/>
          <w:rStyle w:val="LabSectionGray"/>
        </w:rPr>
      </w:pPr>
    </w:p>
    <w:p w14:paraId="2591B729" w14:textId="622C54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8" w:author="Lizethe Pérez Fuertes" w:date="2021-05-10T10:21:00Z"/>
          <w:rStyle w:val="LabSectionGray"/>
        </w:rPr>
      </w:pPr>
    </w:p>
    <w:p w14:paraId="2E4F4BA0" w14:textId="5E1414CA" w:rsidR="00841E8D" w:rsidRDefault="00841E8D" w:rsidP="00841E8D">
      <w:pPr>
        <w:pStyle w:val="LabTitle"/>
        <w:rPr>
          <w:ins w:id="869" w:author="Lizethe Pérez Fuertes" w:date="2021-05-10T10:26:00Z"/>
        </w:rPr>
      </w:pPr>
      <w:ins w:id="870" w:author="Lizethe Pérez Fuertes" w:date="2021-05-10T10:21:00Z">
        <w:r w:rsidRPr="00FD4A68">
          <w:lastRenderedPageBreak/>
          <w:t xml:space="preserve">Lab </w:t>
        </w:r>
        <w:r>
          <w:t>–</w:t>
        </w:r>
        <w:r w:rsidRPr="00FD4A68">
          <w:t xml:space="preserve"> </w:t>
        </w:r>
        <w:r>
          <w:t>Configuring Port Address Translation (PAT)</w:t>
        </w:r>
        <w:r w:rsidRPr="00FD4A68">
          <w:t xml:space="preserve"> </w:t>
        </w:r>
      </w:ins>
    </w:p>
    <w:p w14:paraId="436E6D90" w14:textId="2BEBF682" w:rsidR="00810E54" w:rsidRDefault="00810E54" w:rsidP="00841E8D">
      <w:pPr>
        <w:pStyle w:val="LabTitle"/>
        <w:rPr>
          <w:ins w:id="871" w:author="Lizethe Pérez Fuertes" w:date="2021-05-10T10:26:00Z"/>
        </w:rPr>
      </w:pPr>
      <w:ins w:id="872" w:author="Lizethe Pérez Fuertes" w:date="2021-05-10T10:26:00Z">
        <w:r>
          <w:rPr>
            <w:noProof/>
          </w:rPr>
          <w:drawing>
            <wp:inline distT="0" distB="0" distL="0" distR="0" wp14:anchorId="165C91CD" wp14:editId="0826A2A4">
              <wp:extent cx="6400800" cy="2837960"/>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37960"/>
                      </a:xfrm>
                      <a:prstGeom prst="rect">
                        <a:avLst/>
                      </a:prstGeom>
                      <a:noFill/>
                      <a:ln>
                        <a:noFill/>
                      </a:ln>
                    </pic:spPr>
                  </pic:pic>
                </a:graphicData>
              </a:graphic>
            </wp:inline>
          </w:drawing>
        </w:r>
      </w:ins>
    </w:p>
    <w:p w14:paraId="5D3D9E8A" w14:textId="1FF7EFC6" w:rsidR="00810E54" w:rsidRDefault="00810E54" w:rsidP="00841E8D">
      <w:pPr>
        <w:pStyle w:val="LabTitle"/>
        <w:rPr>
          <w:ins w:id="873" w:author="Lizethe Pérez Fuertes" w:date="2021-05-10T10:26:00Z"/>
        </w:rPr>
      </w:pPr>
    </w:p>
    <w:tbl>
      <w:tblPr>
        <w:tblStyle w:val="TableNormal"/>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874" w:author="Lizethe Pérez Fuertes" w:date="2021-05-10T10:27:00Z">
          <w:tblPr>
            <w:tblStyle w:val="TableNormal"/>
            <w:tblW w:w="1077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701"/>
        <w:gridCol w:w="1843"/>
        <w:gridCol w:w="2400"/>
        <w:gridCol w:w="2561"/>
        <w:gridCol w:w="2268"/>
        <w:tblGridChange w:id="875">
          <w:tblGrid>
            <w:gridCol w:w="1701"/>
            <w:gridCol w:w="1843"/>
            <w:gridCol w:w="2400"/>
            <w:gridCol w:w="2561"/>
            <w:gridCol w:w="2268"/>
          </w:tblGrid>
        </w:tblGridChange>
      </w:tblGrid>
      <w:tr w:rsidR="00810E54" w14:paraId="6CDD5BE9" w14:textId="77777777" w:rsidTr="00810E54">
        <w:trPr>
          <w:trHeight w:hRule="exact" w:val="381"/>
          <w:ins w:id="876" w:author="Lizethe Pérez Fuertes" w:date="2021-05-10T10:26:00Z"/>
          <w:trPrChange w:id="877" w:author="Lizethe Pérez Fuertes" w:date="2021-05-10T10:27:00Z">
            <w:trPr>
              <w:trHeight w:hRule="exact" w:val="381"/>
            </w:trPr>
          </w:trPrChange>
        </w:trPr>
        <w:tc>
          <w:tcPr>
            <w:tcW w:w="1701" w:type="dxa"/>
            <w:shd w:val="clear" w:color="auto" w:fill="DBE4F0"/>
            <w:vAlign w:val="center"/>
            <w:tcPrChange w:id="878" w:author="Lizethe Pérez Fuertes" w:date="2021-05-10T10:27:00Z">
              <w:tcPr>
                <w:tcW w:w="1701" w:type="dxa"/>
                <w:shd w:val="clear" w:color="auto" w:fill="DBE4F0"/>
                <w:vAlign w:val="center"/>
              </w:tcPr>
            </w:tcPrChange>
          </w:tcPr>
          <w:p w14:paraId="425A4126" w14:textId="77777777" w:rsidR="00810E54" w:rsidRPr="001062F3" w:rsidRDefault="00810E54" w:rsidP="00E13DF1">
            <w:pPr>
              <w:pStyle w:val="TableParagraph"/>
              <w:jc w:val="center"/>
              <w:rPr>
                <w:ins w:id="879" w:author="Lizethe Pérez Fuertes" w:date="2021-05-10T10:26:00Z"/>
                <w:rFonts w:ascii="Arial" w:eastAsia="Arial" w:hAnsi="Arial" w:cs="Arial"/>
              </w:rPr>
            </w:pPr>
            <w:ins w:id="880" w:author="Lizethe Pérez Fuertes" w:date="2021-05-10T10:26:00Z">
              <w:r w:rsidRPr="001062F3">
                <w:rPr>
                  <w:rFonts w:ascii="Arial"/>
                  <w:b/>
                  <w:spacing w:val="-1"/>
                </w:rPr>
                <w:t>Device</w:t>
              </w:r>
            </w:ins>
          </w:p>
        </w:tc>
        <w:tc>
          <w:tcPr>
            <w:tcW w:w="1843" w:type="dxa"/>
            <w:shd w:val="clear" w:color="auto" w:fill="DBE4F0"/>
            <w:vAlign w:val="center"/>
            <w:tcPrChange w:id="881" w:author="Lizethe Pérez Fuertes" w:date="2021-05-10T10:27:00Z">
              <w:tcPr>
                <w:tcW w:w="1843" w:type="dxa"/>
                <w:shd w:val="clear" w:color="auto" w:fill="DBE4F0"/>
                <w:vAlign w:val="center"/>
              </w:tcPr>
            </w:tcPrChange>
          </w:tcPr>
          <w:p w14:paraId="1B823768" w14:textId="77777777" w:rsidR="00810E54" w:rsidRPr="001062F3" w:rsidRDefault="00810E54" w:rsidP="00E13DF1">
            <w:pPr>
              <w:pStyle w:val="TableParagraph"/>
              <w:jc w:val="center"/>
              <w:rPr>
                <w:ins w:id="882" w:author="Lizethe Pérez Fuertes" w:date="2021-05-10T10:26:00Z"/>
                <w:rFonts w:ascii="Arial" w:eastAsia="Arial" w:hAnsi="Arial" w:cs="Arial"/>
              </w:rPr>
            </w:pPr>
            <w:ins w:id="883" w:author="Lizethe Pérez Fuertes" w:date="2021-05-10T10:26:00Z">
              <w:r w:rsidRPr="001062F3">
                <w:rPr>
                  <w:rFonts w:ascii="Arial"/>
                  <w:b/>
                </w:rPr>
                <w:t>Interface</w:t>
              </w:r>
            </w:ins>
          </w:p>
        </w:tc>
        <w:tc>
          <w:tcPr>
            <w:tcW w:w="2400" w:type="dxa"/>
            <w:shd w:val="clear" w:color="auto" w:fill="DBE4F0"/>
            <w:vAlign w:val="center"/>
            <w:tcPrChange w:id="884" w:author="Lizethe Pérez Fuertes" w:date="2021-05-10T10:27:00Z">
              <w:tcPr>
                <w:tcW w:w="2400" w:type="dxa"/>
                <w:shd w:val="clear" w:color="auto" w:fill="DBE4F0"/>
                <w:vAlign w:val="center"/>
              </w:tcPr>
            </w:tcPrChange>
          </w:tcPr>
          <w:p w14:paraId="6D945A22" w14:textId="77777777" w:rsidR="00810E54" w:rsidRPr="001062F3" w:rsidRDefault="00810E54" w:rsidP="00E13DF1">
            <w:pPr>
              <w:pStyle w:val="TableParagraph"/>
              <w:jc w:val="center"/>
              <w:rPr>
                <w:ins w:id="885" w:author="Lizethe Pérez Fuertes" w:date="2021-05-10T10:26:00Z"/>
                <w:rFonts w:ascii="Arial" w:eastAsia="Arial" w:hAnsi="Arial" w:cs="Arial"/>
              </w:rPr>
            </w:pPr>
            <w:ins w:id="886" w:author="Lizethe Pérez Fuertes" w:date="2021-05-10T10:26:00Z">
              <w:r w:rsidRPr="001062F3">
                <w:rPr>
                  <w:rFonts w:ascii="Arial"/>
                  <w:b/>
                </w:rPr>
                <w:t>IP</w:t>
              </w:r>
              <w:r w:rsidRPr="001062F3">
                <w:rPr>
                  <w:rFonts w:ascii="Arial"/>
                  <w:b/>
                  <w:spacing w:val="3"/>
                </w:rPr>
                <w:t xml:space="preserve"> </w:t>
              </w:r>
              <w:r w:rsidRPr="001062F3">
                <w:rPr>
                  <w:rFonts w:ascii="Arial"/>
                  <w:b/>
                  <w:spacing w:val="-1"/>
                </w:rPr>
                <w:t>Address</w:t>
              </w:r>
            </w:ins>
          </w:p>
        </w:tc>
        <w:tc>
          <w:tcPr>
            <w:tcW w:w="2561" w:type="dxa"/>
            <w:shd w:val="clear" w:color="auto" w:fill="DBE4F0"/>
            <w:vAlign w:val="center"/>
            <w:tcPrChange w:id="887" w:author="Lizethe Pérez Fuertes" w:date="2021-05-10T10:27:00Z">
              <w:tcPr>
                <w:tcW w:w="2561" w:type="dxa"/>
                <w:shd w:val="clear" w:color="auto" w:fill="DBE4F0"/>
                <w:vAlign w:val="center"/>
              </w:tcPr>
            </w:tcPrChange>
          </w:tcPr>
          <w:p w14:paraId="6F52C3E2" w14:textId="77777777" w:rsidR="00810E54" w:rsidRPr="001062F3" w:rsidRDefault="00810E54" w:rsidP="00E13DF1">
            <w:pPr>
              <w:pStyle w:val="TableParagraph"/>
              <w:jc w:val="center"/>
              <w:rPr>
                <w:ins w:id="888" w:author="Lizethe Pérez Fuertes" w:date="2021-05-10T10:26:00Z"/>
                <w:rFonts w:ascii="Arial" w:eastAsia="Arial" w:hAnsi="Arial" w:cs="Arial"/>
              </w:rPr>
            </w:pPr>
            <w:ins w:id="889" w:author="Lizethe Pérez Fuertes" w:date="2021-05-10T10:26:00Z">
              <w:r w:rsidRPr="001062F3">
                <w:rPr>
                  <w:rFonts w:ascii="Arial"/>
                  <w:b/>
                </w:rPr>
                <w:t xml:space="preserve">Subnet </w:t>
              </w:r>
              <w:r w:rsidRPr="001062F3">
                <w:rPr>
                  <w:rFonts w:ascii="Arial"/>
                  <w:b/>
                  <w:spacing w:val="-1"/>
                </w:rPr>
                <w:t>Mask</w:t>
              </w:r>
            </w:ins>
          </w:p>
        </w:tc>
        <w:tc>
          <w:tcPr>
            <w:tcW w:w="2268" w:type="dxa"/>
            <w:shd w:val="clear" w:color="auto" w:fill="DBE4F0"/>
            <w:vAlign w:val="center"/>
            <w:tcPrChange w:id="890" w:author="Lizethe Pérez Fuertes" w:date="2021-05-10T10:27:00Z">
              <w:tcPr>
                <w:tcW w:w="2268" w:type="dxa"/>
                <w:shd w:val="clear" w:color="auto" w:fill="DBE4F0"/>
                <w:vAlign w:val="center"/>
              </w:tcPr>
            </w:tcPrChange>
          </w:tcPr>
          <w:p w14:paraId="5531A6EB" w14:textId="77777777" w:rsidR="00810E54" w:rsidRPr="001062F3" w:rsidRDefault="00810E54" w:rsidP="00E13DF1">
            <w:pPr>
              <w:pStyle w:val="TableParagraph"/>
              <w:spacing w:line="275" w:lineRule="auto"/>
              <w:jc w:val="center"/>
              <w:rPr>
                <w:ins w:id="891" w:author="Lizethe Pérez Fuertes" w:date="2021-05-10T10:26:00Z"/>
                <w:rFonts w:ascii="Arial" w:eastAsia="Arial" w:hAnsi="Arial" w:cs="Arial"/>
              </w:rPr>
            </w:pPr>
            <w:ins w:id="892" w:author="Lizethe Pérez Fuertes" w:date="2021-05-10T10:26:00Z">
              <w:r w:rsidRPr="001062F3">
                <w:rPr>
                  <w:rFonts w:ascii="Arial"/>
                  <w:b/>
                </w:rPr>
                <w:t>Default gateway</w:t>
              </w:r>
            </w:ins>
          </w:p>
        </w:tc>
      </w:tr>
      <w:tr w:rsidR="00810E54" w14:paraId="4DFCD8E5" w14:textId="77777777" w:rsidTr="00810E54">
        <w:trPr>
          <w:trHeight w:hRule="exact" w:val="430"/>
          <w:ins w:id="893" w:author="Lizethe Pérez Fuertes" w:date="2021-05-10T10:26:00Z"/>
          <w:trPrChange w:id="894" w:author="Lizethe Pérez Fuertes" w:date="2021-05-10T10:27:00Z">
            <w:trPr>
              <w:trHeight w:hRule="exact" w:val="430"/>
            </w:trPr>
          </w:trPrChange>
        </w:trPr>
        <w:tc>
          <w:tcPr>
            <w:tcW w:w="1701" w:type="dxa"/>
            <w:vAlign w:val="center"/>
            <w:tcPrChange w:id="895" w:author="Lizethe Pérez Fuertes" w:date="2021-05-10T10:27:00Z">
              <w:tcPr>
                <w:tcW w:w="1701" w:type="dxa"/>
                <w:vAlign w:val="center"/>
              </w:tcPr>
            </w:tcPrChange>
          </w:tcPr>
          <w:p w14:paraId="031BF1FC" w14:textId="77777777" w:rsidR="00810E54" w:rsidRPr="001062F3" w:rsidRDefault="00810E54" w:rsidP="00E13DF1">
            <w:pPr>
              <w:pStyle w:val="TableParagraph"/>
              <w:spacing w:before="68"/>
              <w:ind w:left="111"/>
              <w:jc w:val="center"/>
              <w:rPr>
                <w:ins w:id="896" w:author="Lizethe Pérez Fuertes" w:date="2021-05-10T10:26:00Z"/>
                <w:rFonts w:ascii="Arial" w:eastAsia="Arial" w:hAnsi="Arial" w:cs="Arial"/>
                <w:b/>
                <w:bCs/>
              </w:rPr>
            </w:pPr>
            <w:ins w:id="897" w:author="Lizethe Pérez Fuertes" w:date="2021-05-10T10:26:00Z">
              <w:r w:rsidRPr="001062F3">
                <w:rPr>
                  <w:rFonts w:ascii="Arial"/>
                  <w:b/>
                  <w:bCs/>
                  <w:spacing w:val="-1"/>
                </w:rPr>
                <w:t>Gateway</w:t>
              </w:r>
            </w:ins>
          </w:p>
        </w:tc>
        <w:tc>
          <w:tcPr>
            <w:tcW w:w="1843" w:type="dxa"/>
            <w:vAlign w:val="center"/>
            <w:tcPrChange w:id="898" w:author="Lizethe Pérez Fuertes" w:date="2021-05-10T10:27:00Z">
              <w:tcPr>
                <w:tcW w:w="1843" w:type="dxa"/>
                <w:vAlign w:val="center"/>
              </w:tcPr>
            </w:tcPrChange>
          </w:tcPr>
          <w:p w14:paraId="621EF93B" w14:textId="77777777" w:rsidR="00810E54" w:rsidRPr="001062F3" w:rsidRDefault="00810E54" w:rsidP="00E13DF1">
            <w:pPr>
              <w:pStyle w:val="TableParagraph"/>
              <w:spacing w:before="68"/>
              <w:ind w:left="111"/>
              <w:jc w:val="center"/>
              <w:rPr>
                <w:ins w:id="899" w:author="Lizethe Pérez Fuertes" w:date="2021-05-10T10:26:00Z"/>
                <w:rFonts w:ascii="Arial" w:eastAsia="Arial" w:hAnsi="Arial" w:cs="Arial"/>
              </w:rPr>
            </w:pPr>
            <w:ins w:id="900" w:author="Lizethe Pérez Fuertes" w:date="2021-05-10T10:26:00Z">
              <w:r w:rsidRPr="001062F3">
                <w:rPr>
                  <w:rFonts w:ascii="Arial"/>
                </w:rPr>
                <w:t>G0/1</w:t>
              </w:r>
            </w:ins>
          </w:p>
        </w:tc>
        <w:tc>
          <w:tcPr>
            <w:tcW w:w="2400" w:type="dxa"/>
            <w:vAlign w:val="center"/>
            <w:tcPrChange w:id="901" w:author="Lizethe Pérez Fuertes" w:date="2021-05-10T10:27:00Z">
              <w:tcPr>
                <w:tcW w:w="2400" w:type="dxa"/>
                <w:vAlign w:val="center"/>
              </w:tcPr>
            </w:tcPrChange>
          </w:tcPr>
          <w:p w14:paraId="594C3E7A" w14:textId="77777777" w:rsidR="00810E54" w:rsidRPr="001062F3" w:rsidRDefault="00810E54" w:rsidP="00E13DF1">
            <w:pPr>
              <w:pStyle w:val="TableParagraph"/>
              <w:spacing w:before="68"/>
              <w:ind w:left="111"/>
              <w:jc w:val="center"/>
              <w:rPr>
                <w:ins w:id="902" w:author="Lizethe Pérez Fuertes" w:date="2021-05-10T10:26:00Z"/>
                <w:rFonts w:ascii="Arial" w:eastAsia="Arial" w:hAnsi="Arial" w:cs="Arial"/>
              </w:rPr>
            </w:pPr>
            <w:ins w:id="903" w:author="Lizethe Pérez Fuertes" w:date="2021-05-10T10:26:00Z">
              <w:r w:rsidRPr="001062F3">
                <w:rPr>
                  <w:rFonts w:ascii="Arial"/>
                  <w:spacing w:val="-1"/>
                </w:rPr>
                <w:t>192.168.1.1</w:t>
              </w:r>
            </w:ins>
          </w:p>
        </w:tc>
        <w:tc>
          <w:tcPr>
            <w:tcW w:w="2561" w:type="dxa"/>
            <w:vAlign w:val="center"/>
            <w:tcPrChange w:id="904" w:author="Lizethe Pérez Fuertes" w:date="2021-05-10T10:27:00Z">
              <w:tcPr>
                <w:tcW w:w="2561" w:type="dxa"/>
                <w:vAlign w:val="center"/>
              </w:tcPr>
            </w:tcPrChange>
          </w:tcPr>
          <w:p w14:paraId="5D05AA55" w14:textId="77777777" w:rsidR="00810E54" w:rsidRPr="001062F3" w:rsidRDefault="00810E54" w:rsidP="00E13DF1">
            <w:pPr>
              <w:pStyle w:val="TableParagraph"/>
              <w:spacing w:before="68"/>
              <w:ind w:left="111"/>
              <w:jc w:val="center"/>
              <w:rPr>
                <w:ins w:id="905" w:author="Lizethe Pérez Fuertes" w:date="2021-05-10T10:26:00Z"/>
                <w:rFonts w:ascii="Arial" w:eastAsia="Arial" w:hAnsi="Arial" w:cs="Arial"/>
              </w:rPr>
            </w:pPr>
            <w:ins w:id="906" w:author="Lizethe Pérez Fuertes" w:date="2021-05-10T10:26:00Z">
              <w:r w:rsidRPr="001062F3">
                <w:rPr>
                  <w:rFonts w:ascii="Arial"/>
                  <w:spacing w:val="-1"/>
                </w:rPr>
                <w:t>255.255.255.0</w:t>
              </w:r>
            </w:ins>
          </w:p>
        </w:tc>
        <w:tc>
          <w:tcPr>
            <w:tcW w:w="2268" w:type="dxa"/>
            <w:vAlign w:val="center"/>
            <w:tcPrChange w:id="907" w:author="Lizethe Pérez Fuertes" w:date="2021-05-10T10:27:00Z">
              <w:tcPr>
                <w:tcW w:w="2268" w:type="dxa"/>
                <w:vAlign w:val="center"/>
              </w:tcPr>
            </w:tcPrChange>
          </w:tcPr>
          <w:p w14:paraId="3D645AD1" w14:textId="77777777" w:rsidR="00810E54" w:rsidRPr="001062F3" w:rsidRDefault="00810E54" w:rsidP="00E13DF1">
            <w:pPr>
              <w:pStyle w:val="TableParagraph"/>
              <w:spacing w:before="68"/>
              <w:ind w:left="111"/>
              <w:jc w:val="center"/>
              <w:rPr>
                <w:ins w:id="908" w:author="Lizethe Pérez Fuertes" w:date="2021-05-10T10:26:00Z"/>
                <w:rFonts w:ascii="Arial" w:eastAsia="Arial" w:hAnsi="Arial" w:cs="Arial"/>
              </w:rPr>
            </w:pPr>
            <w:ins w:id="909" w:author="Lizethe Pérez Fuertes" w:date="2021-05-10T10:26:00Z">
              <w:r w:rsidRPr="001062F3">
                <w:rPr>
                  <w:rFonts w:ascii="Arial"/>
                </w:rPr>
                <w:t>N/A</w:t>
              </w:r>
            </w:ins>
          </w:p>
        </w:tc>
      </w:tr>
      <w:tr w:rsidR="00810E54" w14:paraId="64432658" w14:textId="77777777" w:rsidTr="00810E54">
        <w:trPr>
          <w:trHeight w:hRule="exact" w:val="481"/>
          <w:ins w:id="910" w:author="Lizethe Pérez Fuertes" w:date="2021-05-10T10:26:00Z"/>
          <w:trPrChange w:id="911" w:author="Lizethe Pérez Fuertes" w:date="2021-05-10T10:27:00Z">
            <w:trPr>
              <w:trHeight w:hRule="exact" w:val="481"/>
            </w:trPr>
          </w:trPrChange>
        </w:trPr>
        <w:tc>
          <w:tcPr>
            <w:tcW w:w="1701" w:type="dxa"/>
            <w:vAlign w:val="center"/>
            <w:tcPrChange w:id="912" w:author="Lizethe Pérez Fuertes" w:date="2021-05-10T10:27:00Z">
              <w:tcPr>
                <w:tcW w:w="1701" w:type="dxa"/>
                <w:vAlign w:val="center"/>
              </w:tcPr>
            </w:tcPrChange>
          </w:tcPr>
          <w:p w14:paraId="7819A247" w14:textId="77777777" w:rsidR="00810E54" w:rsidRPr="001062F3" w:rsidRDefault="00810E54" w:rsidP="00E13DF1">
            <w:pPr>
              <w:jc w:val="center"/>
              <w:rPr>
                <w:ins w:id="913" w:author="Lizethe Pérez Fuertes" w:date="2021-05-10T10:26:00Z"/>
                <w:b/>
                <w:bCs/>
              </w:rPr>
            </w:pPr>
          </w:p>
        </w:tc>
        <w:tc>
          <w:tcPr>
            <w:tcW w:w="1843" w:type="dxa"/>
            <w:vAlign w:val="center"/>
            <w:tcPrChange w:id="914" w:author="Lizethe Pérez Fuertes" w:date="2021-05-10T10:27:00Z">
              <w:tcPr>
                <w:tcW w:w="1843" w:type="dxa"/>
                <w:vAlign w:val="center"/>
              </w:tcPr>
            </w:tcPrChange>
          </w:tcPr>
          <w:p w14:paraId="0A737CE0" w14:textId="77777777" w:rsidR="00810E54" w:rsidRPr="001062F3" w:rsidRDefault="00810E54" w:rsidP="00E13DF1">
            <w:pPr>
              <w:pStyle w:val="TableParagraph"/>
              <w:ind w:left="111"/>
              <w:jc w:val="center"/>
              <w:rPr>
                <w:ins w:id="915" w:author="Lizethe Pérez Fuertes" w:date="2021-05-10T10:26:00Z"/>
                <w:rFonts w:ascii="Arial" w:eastAsia="Arial" w:hAnsi="Arial" w:cs="Arial"/>
              </w:rPr>
            </w:pPr>
            <w:ins w:id="916" w:author="Lizethe Pérez Fuertes" w:date="2021-05-10T10:26:00Z">
              <w:r w:rsidRPr="001062F3">
                <w:rPr>
                  <w:rFonts w:ascii="Arial"/>
                  <w:spacing w:val="-1"/>
                </w:rPr>
                <w:t>S0/1/1</w:t>
              </w:r>
            </w:ins>
          </w:p>
        </w:tc>
        <w:tc>
          <w:tcPr>
            <w:tcW w:w="2400" w:type="dxa"/>
            <w:vAlign w:val="center"/>
            <w:tcPrChange w:id="917" w:author="Lizethe Pérez Fuertes" w:date="2021-05-10T10:27:00Z">
              <w:tcPr>
                <w:tcW w:w="2400" w:type="dxa"/>
                <w:vAlign w:val="center"/>
              </w:tcPr>
            </w:tcPrChange>
          </w:tcPr>
          <w:p w14:paraId="0B8A5341" w14:textId="77777777" w:rsidR="00810E54" w:rsidRPr="001062F3" w:rsidRDefault="00810E54" w:rsidP="00E13DF1">
            <w:pPr>
              <w:pStyle w:val="TableParagraph"/>
              <w:spacing w:before="69"/>
              <w:ind w:left="111"/>
              <w:jc w:val="center"/>
              <w:rPr>
                <w:ins w:id="918" w:author="Lizethe Pérez Fuertes" w:date="2021-05-10T10:26:00Z"/>
                <w:rFonts w:ascii="Arial" w:eastAsia="Arial" w:hAnsi="Arial" w:cs="Arial"/>
              </w:rPr>
            </w:pPr>
            <w:ins w:id="919" w:author="Lizethe Pérez Fuertes" w:date="2021-05-10T10:26:00Z">
              <w:r w:rsidRPr="001062F3">
                <w:rPr>
                  <w:rFonts w:ascii="Arial"/>
                  <w:spacing w:val="-1"/>
                </w:rPr>
                <w:t>209.165.201.</w:t>
              </w:r>
              <w:r w:rsidRPr="001062F3">
                <w:rPr>
                  <w:rFonts w:ascii="Arial"/>
                </w:rPr>
                <w:t>18</w:t>
              </w:r>
            </w:ins>
          </w:p>
        </w:tc>
        <w:tc>
          <w:tcPr>
            <w:tcW w:w="2561" w:type="dxa"/>
            <w:vAlign w:val="center"/>
            <w:tcPrChange w:id="920" w:author="Lizethe Pérez Fuertes" w:date="2021-05-10T10:27:00Z">
              <w:tcPr>
                <w:tcW w:w="2561" w:type="dxa"/>
                <w:vAlign w:val="center"/>
              </w:tcPr>
            </w:tcPrChange>
          </w:tcPr>
          <w:p w14:paraId="54A888BA" w14:textId="77777777" w:rsidR="00810E54" w:rsidRPr="001062F3" w:rsidRDefault="00810E54" w:rsidP="00E13DF1">
            <w:pPr>
              <w:pStyle w:val="TableParagraph"/>
              <w:spacing w:before="69"/>
              <w:ind w:left="111"/>
              <w:jc w:val="center"/>
              <w:rPr>
                <w:ins w:id="921" w:author="Lizethe Pérez Fuertes" w:date="2021-05-10T10:26:00Z"/>
                <w:rFonts w:ascii="Arial" w:eastAsia="Arial" w:hAnsi="Arial" w:cs="Arial"/>
              </w:rPr>
            </w:pPr>
            <w:ins w:id="922" w:author="Lizethe Pérez Fuertes" w:date="2021-05-10T10:26:00Z">
              <w:r w:rsidRPr="001062F3">
                <w:rPr>
                  <w:rFonts w:ascii="Arial"/>
                  <w:spacing w:val="-1"/>
                </w:rPr>
                <w:t>255.255.255.2</w:t>
              </w:r>
              <w:r w:rsidRPr="001062F3">
                <w:rPr>
                  <w:rFonts w:ascii="Arial"/>
                </w:rPr>
                <w:t>52</w:t>
              </w:r>
            </w:ins>
          </w:p>
        </w:tc>
        <w:tc>
          <w:tcPr>
            <w:tcW w:w="2268" w:type="dxa"/>
            <w:vAlign w:val="center"/>
            <w:tcPrChange w:id="923" w:author="Lizethe Pérez Fuertes" w:date="2021-05-10T10:27:00Z">
              <w:tcPr>
                <w:tcW w:w="2268" w:type="dxa"/>
                <w:vAlign w:val="center"/>
              </w:tcPr>
            </w:tcPrChange>
          </w:tcPr>
          <w:p w14:paraId="6092368A" w14:textId="77777777" w:rsidR="00810E54" w:rsidRPr="001062F3" w:rsidRDefault="00810E54" w:rsidP="00E13DF1">
            <w:pPr>
              <w:pStyle w:val="TableParagraph"/>
              <w:ind w:left="111"/>
              <w:jc w:val="center"/>
              <w:rPr>
                <w:ins w:id="924" w:author="Lizethe Pérez Fuertes" w:date="2021-05-10T10:26:00Z"/>
                <w:rFonts w:ascii="Arial" w:eastAsia="Arial" w:hAnsi="Arial" w:cs="Arial"/>
              </w:rPr>
            </w:pPr>
            <w:ins w:id="925" w:author="Lizethe Pérez Fuertes" w:date="2021-05-10T10:26:00Z">
              <w:r w:rsidRPr="001062F3">
                <w:rPr>
                  <w:rFonts w:ascii="Arial"/>
                </w:rPr>
                <w:t>N/A</w:t>
              </w:r>
            </w:ins>
          </w:p>
        </w:tc>
      </w:tr>
      <w:tr w:rsidR="00810E54" w14:paraId="07DFD8A2" w14:textId="77777777" w:rsidTr="00810E54">
        <w:trPr>
          <w:trHeight w:hRule="exact" w:val="431"/>
          <w:ins w:id="926" w:author="Lizethe Pérez Fuertes" w:date="2021-05-10T10:26:00Z"/>
          <w:trPrChange w:id="927" w:author="Lizethe Pérez Fuertes" w:date="2021-05-10T10:27:00Z">
            <w:trPr>
              <w:trHeight w:hRule="exact" w:val="431"/>
            </w:trPr>
          </w:trPrChange>
        </w:trPr>
        <w:tc>
          <w:tcPr>
            <w:tcW w:w="1701" w:type="dxa"/>
            <w:vAlign w:val="center"/>
            <w:tcPrChange w:id="928" w:author="Lizethe Pérez Fuertes" w:date="2021-05-10T10:27:00Z">
              <w:tcPr>
                <w:tcW w:w="1701" w:type="dxa"/>
                <w:vAlign w:val="center"/>
              </w:tcPr>
            </w:tcPrChange>
          </w:tcPr>
          <w:p w14:paraId="7F22F27B" w14:textId="77777777" w:rsidR="00810E54" w:rsidRPr="001062F3" w:rsidRDefault="00810E54" w:rsidP="00E13DF1">
            <w:pPr>
              <w:pStyle w:val="TableParagraph"/>
              <w:ind w:left="111"/>
              <w:jc w:val="center"/>
              <w:rPr>
                <w:ins w:id="929" w:author="Lizethe Pérez Fuertes" w:date="2021-05-10T10:26:00Z"/>
                <w:rFonts w:ascii="Arial" w:eastAsia="Arial" w:hAnsi="Arial" w:cs="Arial"/>
                <w:b/>
                <w:bCs/>
              </w:rPr>
            </w:pPr>
            <w:ins w:id="930" w:author="Lizethe Pérez Fuertes" w:date="2021-05-10T10:26:00Z">
              <w:r w:rsidRPr="001062F3">
                <w:rPr>
                  <w:rFonts w:ascii="Arial"/>
                  <w:b/>
                  <w:bCs/>
                </w:rPr>
                <w:t>ISP</w:t>
              </w:r>
            </w:ins>
          </w:p>
        </w:tc>
        <w:tc>
          <w:tcPr>
            <w:tcW w:w="1843" w:type="dxa"/>
            <w:vAlign w:val="center"/>
            <w:tcPrChange w:id="931" w:author="Lizethe Pérez Fuertes" w:date="2021-05-10T10:27:00Z">
              <w:tcPr>
                <w:tcW w:w="1843" w:type="dxa"/>
                <w:vAlign w:val="center"/>
              </w:tcPr>
            </w:tcPrChange>
          </w:tcPr>
          <w:p w14:paraId="7ABD43D4" w14:textId="77777777" w:rsidR="00810E54" w:rsidRPr="001062F3" w:rsidRDefault="00810E54" w:rsidP="00E13DF1">
            <w:pPr>
              <w:pStyle w:val="TableParagraph"/>
              <w:spacing w:before="69"/>
              <w:ind w:left="111"/>
              <w:jc w:val="center"/>
              <w:rPr>
                <w:ins w:id="932" w:author="Lizethe Pérez Fuertes" w:date="2021-05-10T10:26:00Z"/>
                <w:rFonts w:ascii="Arial" w:eastAsia="Arial" w:hAnsi="Arial" w:cs="Arial"/>
              </w:rPr>
            </w:pPr>
            <w:ins w:id="933" w:author="Lizethe Pérez Fuertes" w:date="2021-05-10T10:26:00Z">
              <w:r w:rsidRPr="001062F3">
                <w:rPr>
                  <w:rFonts w:ascii="Arial"/>
                  <w:spacing w:val="-1"/>
                </w:rPr>
                <w:t>S0/1/0</w:t>
              </w:r>
              <w:r w:rsidRPr="001062F3">
                <w:rPr>
                  <w:rFonts w:ascii="Arial"/>
                  <w:spacing w:val="25"/>
                </w:rPr>
                <w:t xml:space="preserve"> </w:t>
              </w:r>
              <w:r w:rsidRPr="001062F3">
                <w:rPr>
                  <w:rFonts w:ascii="Arial"/>
                  <w:spacing w:val="-1"/>
                </w:rPr>
                <w:t>(DCE)</w:t>
              </w:r>
            </w:ins>
          </w:p>
        </w:tc>
        <w:tc>
          <w:tcPr>
            <w:tcW w:w="2400" w:type="dxa"/>
            <w:vAlign w:val="center"/>
            <w:tcPrChange w:id="934" w:author="Lizethe Pérez Fuertes" w:date="2021-05-10T10:27:00Z">
              <w:tcPr>
                <w:tcW w:w="2400" w:type="dxa"/>
                <w:vAlign w:val="center"/>
              </w:tcPr>
            </w:tcPrChange>
          </w:tcPr>
          <w:p w14:paraId="49E012A0" w14:textId="77777777" w:rsidR="00810E54" w:rsidRPr="001062F3" w:rsidRDefault="00810E54" w:rsidP="00E13DF1">
            <w:pPr>
              <w:pStyle w:val="TableParagraph"/>
              <w:spacing w:before="69"/>
              <w:ind w:left="111"/>
              <w:jc w:val="center"/>
              <w:rPr>
                <w:ins w:id="935" w:author="Lizethe Pérez Fuertes" w:date="2021-05-10T10:26:00Z"/>
                <w:rFonts w:ascii="Arial" w:eastAsia="Arial" w:hAnsi="Arial" w:cs="Arial"/>
              </w:rPr>
            </w:pPr>
            <w:ins w:id="936" w:author="Lizethe Pérez Fuertes" w:date="2021-05-10T10:26:00Z">
              <w:r w:rsidRPr="001062F3">
                <w:rPr>
                  <w:rFonts w:ascii="Arial"/>
                  <w:spacing w:val="-1"/>
                </w:rPr>
                <w:t>209.165.201.</w:t>
              </w:r>
              <w:r w:rsidRPr="001062F3">
                <w:rPr>
                  <w:rFonts w:ascii="Arial"/>
                </w:rPr>
                <w:t>17</w:t>
              </w:r>
            </w:ins>
          </w:p>
        </w:tc>
        <w:tc>
          <w:tcPr>
            <w:tcW w:w="2561" w:type="dxa"/>
            <w:vAlign w:val="center"/>
            <w:tcPrChange w:id="937" w:author="Lizethe Pérez Fuertes" w:date="2021-05-10T10:27:00Z">
              <w:tcPr>
                <w:tcW w:w="2561" w:type="dxa"/>
                <w:vAlign w:val="center"/>
              </w:tcPr>
            </w:tcPrChange>
          </w:tcPr>
          <w:p w14:paraId="343772A5" w14:textId="77777777" w:rsidR="00810E54" w:rsidRPr="001062F3" w:rsidRDefault="00810E54" w:rsidP="00E13DF1">
            <w:pPr>
              <w:pStyle w:val="TableParagraph"/>
              <w:spacing w:before="69"/>
              <w:ind w:left="111"/>
              <w:jc w:val="center"/>
              <w:rPr>
                <w:ins w:id="938" w:author="Lizethe Pérez Fuertes" w:date="2021-05-10T10:26:00Z"/>
                <w:rFonts w:ascii="Arial" w:eastAsia="Arial" w:hAnsi="Arial" w:cs="Arial"/>
              </w:rPr>
            </w:pPr>
            <w:ins w:id="939" w:author="Lizethe Pérez Fuertes" w:date="2021-05-10T10:26:00Z">
              <w:r w:rsidRPr="001062F3">
                <w:rPr>
                  <w:rFonts w:ascii="Arial"/>
                  <w:spacing w:val="-1"/>
                </w:rPr>
                <w:t>255.255.255.2</w:t>
              </w:r>
              <w:r w:rsidRPr="001062F3">
                <w:rPr>
                  <w:rFonts w:ascii="Arial"/>
                </w:rPr>
                <w:t>52</w:t>
              </w:r>
            </w:ins>
          </w:p>
        </w:tc>
        <w:tc>
          <w:tcPr>
            <w:tcW w:w="2268" w:type="dxa"/>
            <w:vAlign w:val="center"/>
            <w:tcPrChange w:id="940" w:author="Lizethe Pérez Fuertes" w:date="2021-05-10T10:27:00Z">
              <w:tcPr>
                <w:tcW w:w="2268" w:type="dxa"/>
                <w:vAlign w:val="center"/>
              </w:tcPr>
            </w:tcPrChange>
          </w:tcPr>
          <w:p w14:paraId="4E35FAB5" w14:textId="77777777" w:rsidR="00810E54" w:rsidRPr="001062F3" w:rsidRDefault="00810E54" w:rsidP="00E13DF1">
            <w:pPr>
              <w:pStyle w:val="TableParagraph"/>
              <w:ind w:left="111"/>
              <w:jc w:val="center"/>
              <w:rPr>
                <w:ins w:id="941" w:author="Lizethe Pérez Fuertes" w:date="2021-05-10T10:26:00Z"/>
                <w:rFonts w:ascii="Arial" w:eastAsia="Arial" w:hAnsi="Arial" w:cs="Arial"/>
              </w:rPr>
            </w:pPr>
            <w:ins w:id="942" w:author="Lizethe Pérez Fuertes" w:date="2021-05-10T10:26:00Z">
              <w:r w:rsidRPr="001062F3">
                <w:rPr>
                  <w:rFonts w:ascii="Arial"/>
                </w:rPr>
                <w:t>N/A</w:t>
              </w:r>
            </w:ins>
          </w:p>
        </w:tc>
      </w:tr>
      <w:tr w:rsidR="00810E54" w14:paraId="542C1077" w14:textId="77777777" w:rsidTr="00810E54">
        <w:trPr>
          <w:trHeight w:hRule="exact" w:val="487"/>
          <w:ins w:id="943" w:author="Lizethe Pérez Fuertes" w:date="2021-05-10T10:26:00Z"/>
          <w:trPrChange w:id="944" w:author="Lizethe Pérez Fuertes" w:date="2021-05-10T10:27:00Z">
            <w:trPr>
              <w:trHeight w:hRule="exact" w:val="487"/>
            </w:trPr>
          </w:trPrChange>
        </w:trPr>
        <w:tc>
          <w:tcPr>
            <w:tcW w:w="1701" w:type="dxa"/>
            <w:vAlign w:val="center"/>
            <w:tcPrChange w:id="945" w:author="Lizethe Pérez Fuertes" w:date="2021-05-10T10:27:00Z">
              <w:tcPr>
                <w:tcW w:w="1701" w:type="dxa"/>
                <w:vAlign w:val="center"/>
              </w:tcPr>
            </w:tcPrChange>
          </w:tcPr>
          <w:p w14:paraId="31868164" w14:textId="77777777" w:rsidR="00810E54" w:rsidRPr="001062F3" w:rsidRDefault="00810E54" w:rsidP="00E13DF1">
            <w:pPr>
              <w:jc w:val="center"/>
              <w:rPr>
                <w:ins w:id="946" w:author="Lizethe Pérez Fuertes" w:date="2021-05-10T10:26:00Z"/>
                <w:b/>
                <w:bCs/>
              </w:rPr>
            </w:pPr>
          </w:p>
        </w:tc>
        <w:tc>
          <w:tcPr>
            <w:tcW w:w="1843" w:type="dxa"/>
            <w:vAlign w:val="center"/>
            <w:tcPrChange w:id="947" w:author="Lizethe Pérez Fuertes" w:date="2021-05-10T10:27:00Z">
              <w:tcPr>
                <w:tcW w:w="1843" w:type="dxa"/>
                <w:vAlign w:val="center"/>
              </w:tcPr>
            </w:tcPrChange>
          </w:tcPr>
          <w:p w14:paraId="101E9832" w14:textId="77777777" w:rsidR="00810E54" w:rsidRPr="001062F3" w:rsidRDefault="00810E54" w:rsidP="00E13DF1">
            <w:pPr>
              <w:pStyle w:val="TableParagraph"/>
              <w:ind w:left="111"/>
              <w:jc w:val="center"/>
              <w:rPr>
                <w:ins w:id="948" w:author="Lizethe Pérez Fuertes" w:date="2021-05-10T10:26:00Z"/>
                <w:rFonts w:ascii="Arial" w:eastAsia="Arial" w:hAnsi="Arial" w:cs="Arial"/>
              </w:rPr>
            </w:pPr>
            <w:ins w:id="949" w:author="Lizethe Pérez Fuertes" w:date="2021-05-10T10:26:00Z">
              <w:r w:rsidRPr="001062F3">
                <w:rPr>
                  <w:rFonts w:ascii="Arial"/>
                </w:rPr>
                <w:t>Lo0</w:t>
              </w:r>
            </w:ins>
          </w:p>
        </w:tc>
        <w:tc>
          <w:tcPr>
            <w:tcW w:w="2400" w:type="dxa"/>
            <w:vAlign w:val="center"/>
            <w:tcPrChange w:id="950" w:author="Lizethe Pérez Fuertes" w:date="2021-05-10T10:27:00Z">
              <w:tcPr>
                <w:tcW w:w="2400" w:type="dxa"/>
                <w:vAlign w:val="center"/>
              </w:tcPr>
            </w:tcPrChange>
          </w:tcPr>
          <w:p w14:paraId="00C178DB" w14:textId="77777777" w:rsidR="00810E54" w:rsidRPr="001062F3" w:rsidRDefault="00810E54" w:rsidP="00E13DF1">
            <w:pPr>
              <w:pStyle w:val="TableParagraph"/>
              <w:ind w:left="111"/>
              <w:jc w:val="center"/>
              <w:rPr>
                <w:ins w:id="951" w:author="Lizethe Pérez Fuertes" w:date="2021-05-10T10:26:00Z"/>
                <w:rFonts w:ascii="Arial" w:eastAsia="Arial" w:hAnsi="Arial" w:cs="Arial"/>
              </w:rPr>
            </w:pPr>
            <w:ins w:id="952" w:author="Lizethe Pérez Fuertes" w:date="2021-05-10T10:26:00Z">
              <w:r w:rsidRPr="001062F3">
                <w:rPr>
                  <w:rFonts w:ascii="Arial"/>
                  <w:spacing w:val="-1"/>
                </w:rPr>
                <w:t>192.31.7.1</w:t>
              </w:r>
            </w:ins>
          </w:p>
        </w:tc>
        <w:tc>
          <w:tcPr>
            <w:tcW w:w="2561" w:type="dxa"/>
            <w:vAlign w:val="center"/>
            <w:tcPrChange w:id="953" w:author="Lizethe Pérez Fuertes" w:date="2021-05-10T10:27:00Z">
              <w:tcPr>
                <w:tcW w:w="2561" w:type="dxa"/>
                <w:vAlign w:val="center"/>
              </w:tcPr>
            </w:tcPrChange>
          </w:tcPr>
          <w:p w14:paraId="19461000" w14:textId="77777777" w:rsidR="00810E54" w:rsidRPr="001062F3" w:rsidRDefault="00810E54" w:rsidP="00E13DF1">
            <w:pPr>
              <w:pStyle w:val="TableParagraph"/>
              <w:spacing w:before="69"/>
              <w:ind w:left="111"/>
              <w:jc w:val="center"/>
              <w:rPr>
                <w:ins w:id="954" w:author="Lizethe Pérez Fuertes" w:date="2021-05-10T10:26:00Z"/>
                <w:rFonts w:ascii="Arial" w:eastAsia="Arial" w:hAnsi="Arial" w:cs="Arial"/>
              </w:rPr>
            </w:pPr>
            <w:ins w:id="955" w:author="Lizethe Pérez Fuertes" w:date="2021-05-10T10:26:00Z">
              <w:r w:rsidRPr="001062F3">
                <w:rPr>
                  <w:rFonts w:ascii="Arial"/>
                  <w:spacing w:val="-1"/>
                </w:rPr>
                <w:t>255.255.255.2</w:t>
              </w:r>
              <w:r w:rsidRPr="001062F3">
                <w:rPr>
                  <w:rFonts w:ascii="Arial"/>
                </w:rPr>
                <w:t>55</w:t>
              </w:r>
            </w:ins>
          </w:p>
        </w:tc>
        <w:tc>
          <w:tcPr>
            <w:tcW w:w="2268" w:type="dxa"/>
            <w:vAlign w:val="center"/>
            <w:tcPrChange w:id="956" w:author="Lizethe Pérez Fuertes" w:date="2021-05-10T10:27:00Z">
              <w:tcPr>
                <w:tcW w:w="2268" w:type="dxa"/>
                <w:vAlign w:val="center"/>
              </w:tcPr>
            </w:tcPrChange>
          </w:tcPr>
          <w:p w14:paraId="2FE08A72" w14:textId="77777777" w:rsidR="00810E54" w:rsidRPr="001062F3" w:rsidRDefault="00810E54" w:rsidP="00E13DF1">
            <w:pPr>
              <w:pStyle w:val="TableParagraph"/>
              <w:ind w:left="111"/>
              <w:jc w:val="center"/>
              <w:rPr>
                <w:ins w:id="957" w:author="Lizethe Pérez Fuertes" w:date="2021-05-10T10:26:00Z"/>
                <w:rFonts w:ascii="Arial" w:eastAsia="Arial" w:hAnsi="Arial" w:cs="Arial"/>
              </w:rPr>
            </w:pPr>
            <w:ins w:id="958" w:author="Lizethe Pérez Fuertes" w:date="2021-05-10T10:26:00Z">
              <w:r w:rsidRPr="001062F3">
                <w:rPr>
                  <w:rFonts w:ascii="Arial"/>
                </w:rPr>
                <w:t>N/A</w:t>
              </w:r>
            </w:ins>
          </w:p>
        </w:tc>
      </w:tr>
      <w:tr w:rsidR="00810E54" w14:paraId="65403A5C" w14:textId="77777777" w:rsidTr="00810E54">
        <w:trPr>
          <w:trHeight w:hRule="exact" w:val="430"/>
          <w:ins w:id="959" w:author="Lizethe Pérez Fuertes" w:date="2021-05-10T10:26:00Z"/>
          <w:trPrChange w:id="960" w:author="Lizethe Pérez Fuertes" w:date="2021-05-10T10:27:00Z">
            <w:trPr>
              <w:trHeight w:hRule="exact" w:val="430"/>
            </w:trPr>
          </w:trPrChange>
        </w:trPr>
        <w:tc>
          <w:tcPr>
            <w:tcW w:w="1701" w:type="dxa"/>
            <w:vAlign w:val="center"/>
            <w:tcPrChange w:id="961" w:author="Lizethe Pérez Fuertes" w:date="2021-05-10T10:27:00Z">
              <w:tcPr>
                <w:tcW w:w="1701" w:type="dxa"/>
                <w:vAlign w:val="center"/>
              </w:tcPr>
            </w:tcPrChange>
          </w:tcPr>
          <w:p w14:paraId="39808DA5" w14:textId="77777777" w:rsidR="00810E54" w:rsidRPr="001062F3" w:rsidRDefault="00810E54" w:rsidP="00E13DF1">
            <w:pPr>
              <w:pStyle w:val="TableParagraph"/>
              <w:spacing w:before="69"/>
              <w:ind w:left="111"/>
              <w:jc w:val="center"/>
              <w:rPr>
                <w:ins w:id="962" w:author="Lizethe Pérez Fuertes" w:date="2021-05-10T10:26:00Z"/>
                <w:rFonts w:ascii="Arial" w:eastAsia="Arial" w:hAnsi="Arial" w:cs="Arial"/>
                <w:b/>
                <w:bCs/>
              </w:rPr>
            </w:pPr>
            <w:ins w:id="963" w:author="Lizethe Pérez Fuertes" w:date="2021-05-10T10:26:00Z">
              <w:r w:rsidRPr="001062F3">
                <w:rPr>
                  <w:rFonts w:ascii="Arial"/>
                  <w:b/>
                  <w:bCs/>
                  <w:spacing w:val="-1"/>
                </w:rPr>
                <w:t>PC-A</w:t>
              </w:r>
            </w:ins>
          </w:p>
        </w:tc>
        <w:tc>
          <w:tcPr>
            <w:tcW w:w="1843" w:type="dxa"/>
            <w:vAlign w:val="center"/>
            <w:tcPrChange w:id="964" w:author="Lizethe Pérez Fuertes" w:date="2021-05-10T10:27:00Z">
              <w:tcPr>
                <w:tcW w:w="1843" w:type="dxa"/>
                <w:vAlign w:val="center"/>
              </w:tcPr>
            </w:tcPrChange>
          </w:tcPr>
          <w:p w14:paraId="13C6BE06" w14:textId="77777777" w:rsidR="00810E54" w:rsidRPr="001062F3" w:rsidRDefault="00810E54" w:rsidP="00E13DF1">
            <w:pPr>
              <w:pStyle w:val="TableParagraph"/>
              <w:spacing w:before="69"/>
              <w:ind w:left="111"/>
              <w:jc w:val="center"/>
              <w:rPr>
                <w:ins w:id="965" w:author="Lizethe Pérez Fuertes" w:date="2021-05-10T10:26:00Z"/>
                <w:rFonts w:ascii="Arial" w:eastAsia="Arial" w:hAnsi="Arial" w:cs="Arial"/>
              </w:rPr>
            </w:pPr>
            <w:ins w:id="966" w:author="Lizethe Pérez Fuertes" w:date="2021-05-10T10:26:00Z">
              <w:r w:rsidRPr="001062F3">
                <w:rPr>
                  <w:rFonts w:ascii="Arial"/>
                </w:rPr>
                <w:t>NIC</w:t>
              </w:r>
            </w:ins>
          </w:p>
        </w:tc>
        <w:tc>
          <w:tcPr>
            <w:tcW w:w="2400" w:type="dxa"/>
            <w:vAlign w:val="center"/>
            <w:tcPrChange w:id="967" w:author="Lizethe Pérez Fuertes" w:date="2021-05-10T10:27:00Z">
              <w:tcPr>
                <w:tcW w:w="2400" w:type="dxa"/>
                <w:vAlign w:val="center"/>
              </w:tcPr>
            </w:tcPrChange>
          </w:tcPr>
          <w:p w14:paraId="4A749FCE" w14:textId="77777777" w:rsidR="00810E54" w:rsidRPr="001062F3" w:rsidRDefault="00810E54" w:rsidP="00E13DF1">
            <w:pPr>
              <w:pStyle w:val="TableParagraph"/>
              <w:spacing w:before="69"/>
              <w:ind w:left="111"/>
              <w:jc w:val="center"/>
              <w:rPr>
                <w:ins w:id="968" w:author="Lizethe Pérez Fuertes" w:date="2021-05-10T10:26:00Z"/>
                <w:rFonts w:ascii="Arial" w:eastAsia="Arial" w:hAnsi="Arial" w:cs="Arial"/>
              </w:rPr>
            </w:pPr>
            <w:ins w:id="969" w:author="Lizethe Pérez Fuertes" w:date="2021-05-10T10:26:00Z">
              <w:r w:rsidRPr="001062F3">
                <w:rPr>
                  <w:rFonts w:ascii="Arial"/>
                  <w:spacing w:val="-1"/>
                </w:rPr>
                <w:t>192.168.1.20</w:t>
              </w:r>
            </w:ins>
          </w:p>
        </w:tc>
        <w:tc>
          <w:tcPr>
            <w:tcW w:w="2561" w:type="dxa"/>
            <w:vAlign w:val="center"/>
            <w:tcPrChange w:id="970" w:author="Lizethe Pérez Fuertes" w:date="2021-05-10T10:27:00Z">
              <w:tcPr>
                <w:tcW w:w="2561" w:type="dxa"/>
                <w:vAlign w:val="center"/>
              </w:tcPr>
            </w:tcPrChange>
          </w:tcPr>
          <w:p w14:paraId="77238171" w14:textId="77777777" w:rsidR="00810E54" w:rsidRPr="001062F3" w:rsidRDefault="00810E54" w:rsidP="00E13DF1">
            <w:pPr>
              <w:pStyle w:val="TableParagraph"/>
              <w:spacing w:before="69"/>
              <w:ind w:left="111"/>
              <w:jc w:val="center"/>
              <w:rPr>
                <w:ins w:id="971" w:author="Lizethe Pérez Fuertes" w:date="2021-05-10T10:26:00Z"/>
                <w:rFonts w:ascii="Arial" w:eastAsia="Arial" w:hAnsi="Arial" w:cs="Arial"/>
              </w:rPr>
            </w:pPr>
            <w:ins w:id="972" w:author="Lizethe Pérez Fuertes" w:date="2021-05-10T10:26:00Z">
              <w:r w:rsidRPr="001062F3">
                <w:rPr>
                  <w:rFonts w:ascii="Arial"/>
                  <w:spacing w:val="-1"/>
                </w:rPr>
                <w:t>255.255.255.0</w:t>
              </w:r>
            </w:ins>
          </w:p>
        </w:tc>
        <w:tc>
          <w:tcPr>
            <w:tcW w:w="2268" w:type="dxa"/>
            <w:vAlign w:val="center"/>
            <w:tcPrChange w:id="973" w:author="Lizethe Pérez Fuertes" w:date="2021-05-10T10:27:00Z">
              <w:tcPr>
                <w:tcW w:w="2268" w:type="dxa"/>
                <w:vAlign w:val="center"/>
              </w:tcPr>
            </w:tcPrChange>
          </w:tcPr>
          <w:p w14:paraId="2829C390" w14:textId="77777777" w:rsidR="00810E54" w:rsidRPr="001062F3" w:rsidRDefault="00810E54" w:rsidP="00E13DF1">
            <w:pPr>
              <w:pStyle w:val="TableParagraph"/>
              <w:spacing w:before="69"/>
              <w:ind w:left="111"/>
              <w:jc w:val="center"/>
              <w:rPr>
                <w:ins w:id="974" w:author="Lizethe Pérez Fuertes" w:date="2021-05-10T10:26:00Z"/>
                <w:rFonts w:ascii="Arial" w:eastAsia="Arial" w:hAnsi="Arial" w:cs="Arial"/>
              </w:rPr>
            </w:pPr>
            <w:ins w:id="975" w:author="Lizethe Pérez Fuertes" w:date="2021-05-10T10:26:00Z">
              <w:r w:rsidRPr="001062F3">
                <w:rPr>
                  <w:rFonts w:ascii="Arial"/>
                  <w:spacing w:val="-1"/>
                </w:rPr>
                <w:t>192.168.1.1</w:t>
              </w:r>
            </w:ins>
          </w:p>
        </w:tc>
      </w:tr>
      <w:tr w:rsidR="00810E54" w14:paraId="102CB305" w14:textId="77777777" w:rsidTr="00810E54">
        <w:trPr>
          <w:trHeight w:hRule="exact" w:val="427"/>
          <w:ins w:id="976" w:author="Lizethe Pérez Fuertes" w:date="2021-05-10T10:26:00Z"/>
          <w:trPrChange w:id="977" w:author="Lizethe Pérez Fuertes" w:date="2021-05-10T10:27:00Z">
            <w:trPr>
              <w:trHeight w:hRule="exact" w:val="427"/>
            </w:trPr>
          </w:trPrChange>
        </w:trPr>
        <w:tc>
          <w:tcPr>
            <w:tcW w:w="1701" w:type="dxa"/>
            <w:vAlign w:val="center"/>
            <w:tcPrChange w:id="978" w:author="Lizethe Pérez Fuertes" w:date="2021-05-10T10:27:00Z">
              <w:tcPr>
                <w:tcW w:w="1701" w:type="dxa"/>
                <w:vAlign w:val="center"/>
              </w:tcPr>
            </w:tcPrChange>
          </w:tcPr>
          <w:p w14:paraId="6C0BCD76" w14:textId="77777777" w:rsidR="00810E54" w:rsidRPr="001062F3" w:rsidRDefault="00810E54" w:rsidP="00E13DF1">
            <w:pPr>
              <w:pStyle w:val="TableParagraph"/>
              <w:spacing w:before="66"/>
              <w:ind w:left="111"/>
              <w:jc w:val="center"/>
              <w:rPr>
                <w:ins w:id="979" w:author="Lizethe Pérez Fuertes" w:date="2021-05-10T10:26:00Z"/>
                <w:rFonts w:ascii="Arial" w:eastAsia="Arial" w:hAnsi="Arial" w:cs="Arial"/>
                <w:b/>
                <w:bCs/>
              </w:rPr>
            </w:pPr>
            <w:ins w:id="980" w:author="Lizethe Pérez Fuertes" w:date="2021-05-10T10:26:00Z">
              <w:r w:rsidRPr="001062F3">
                <w:rPr>
                  <w:rFonts w:ascii="Arial"/>
                  <w:b/>
                  <w:bCs/>
                  <w:spacing w:val="-1"/>
                </w:rPr>
                <w:t>PC-B</w:t>
              </w:r>
            </w:ins>
          </w:p>
        </w:tc>
        <w:tc>
          <w:tcPr>
            <w:tcW w:w="1843" w:type="dxa"/>
            <w:vAlign w:val="center"/>
            <w:tcPrChange w:id="981" w:author="Lizethe Pérez Fuertes" w:date="2021-05-10T10:27:00Z">
              <w:tcPr>
                <w:tcW w:w="1843" w:type="dxa"/>
                <w:vAlign w:val="center"/>
              </w:tcPr>
            </w:tcPrChange>
          </w:tcPr>
          <w:p w14:paraId="1BD6133E" w14:textId="77777777" w:rsidR="00810E54" w:rsidRPr="001062F3" w:rsidRDefault="00810E54" w:rsidP="00E13DF1">
            <w:pPr>
              <w:pStyle w:val="TableParagraph"/>
              <w:spacing w:before="66"/>
              <w:ind w:left="111"/>
              <w:jc w:val="center"/>
              <w:rPr>
                <w:ins w:id="982" w:author="Lizethe Pérez Fuertes" w:date="2021-05-10T10:26:00Z"/>
                <w:rFonts w:ascii="Arial" w:eastAsia="Arial" w:hAnsi="Arial" w:cs="Arial"/>
              </w:rPr>
            </w:pPr>
            <w:ins w:id="983" w:author="Lizethe Pérez Fuertes" w:date="2021-05-10T10:26:00Z">
              <w:r w:rsidRPr="001062F3">
                <w:rPr>
                  <w:rFonts w:ascii="Arial"/>
                </w:rPr>
                <w:t>NIC</w:t>
              </w:r>
            </w:ins>
          </w:p>
        </w:tc>
        <w:tc>
          <w:tcPr>
            <w:tcW w:w="2400" w:type="dxa"/>
            <w:vAlign w:val="center"/>
            <w:tcPrChange w:id="984" w:author="Lizethe Pérez Fuertes" w:date="2021-05-10T10:27:00Z">
              <w:tcPr>
                <w:tcW w:w="2400" w:type="dxa"/>
                <w:vAlign w:val="center"/>
              </w:tcPr>
            </w:tcPrChange>
          </w:tcPr>
          <w:p w14:paraId="7EACF03C" w14:textId="77777777" w:rsidR="00810E54" w:rsidRPr="001062F3" w:rsidRDefault="00810E54" w:rsidP="00E13DF1">
            <w:pPr>
              <w:pStyle w:val="TableParagraph"/>
              <w:spacing w:before="66"/>
              <w:ind w:left="111"/>
              <w:jc w:val="center"/>
              <w:rPr>
                <w:ins w:id="985" w:author="Lizethe Pérez Fuertes" w:date="2021-05-10T10:26:00Z"/>
                <w:rFonts w:ascii="Arial" w:eastAsia="Arial" w:hAnsi="Arial" w:cs="Arial"/>
              </w:rPr>
            </w:pPr>
            <w:ins w:id="986" w:author="Lizethe Pérez Fuertes" w:date="2021-05-10T10:26:00Z">
              <w:r w:rsidRPr="001062F3">
                <w:rPr>
                  <w:rFonts w:ascii="Arial"/>
                  <w:spacing w:val="-1"/>
                </w:rPr>
                <w:t>192.168.1.21</w:t>
              </w:r>
            </w:ins>
          </w:p>
        </w:tc>
        <w:tc>
          <w:tcPr>
            <w:tcW w:w="2561" w:type="dxa"/>
            <w:vAlign w:val="center"/>
            <w:tcPrChange w:id="987" w:author="Lizethe Pérez Fuertes" w:date="2021-05-10T10:27:00Z">
              <w:tcPr>
                <w:tcW w:w="2561" w:type="dxa"/>
                <w:vAlign w:val="center"/>
              </w:tcPr>
            </w:tcPrChange>
          </w:tcPr>
          <w:p w14:paraId="4B892F46" w14:textId="77777777" w:rsidR="00810E54" w:rsidRPr="001062F3" w:rsidRDefault="00810E54" w:rsidP="00E13DF1">
            <w:pPr>
              <w:pStyle w:val="TableParagraph"/>
              <w:spacing w:before="66"/>
              <w:ind w:left="111"/>
              <w:jc w:val="center"/>
              <w:rPr>
                <w:ins w:id="988" w:author="Lizethe Pérez Fuertes" w:date="2021-05-10T10:26:00Z"/>
                <w:rFonts w:ascii="Arial" w:eastAsia="Arial" w:hAnsi="Arial" w:cs="Arial"/>
              </w:rPr>
            </w:pPr>
            <w:ins w:id="989" w:author="Lizethe Pérez Fuertes" w:date="2021-05-10T10:26:00Z">
              <w:r w:rsidRPr="001062F3">
                <w:rPr>
                  <w:rFonts w:ascii="Arial"/>
                  <w:spacing w:val="-1"/>
                </w:rPr>
                <w:t>255.255.255.0</w:t>
              </w:r>
            </w:ins>
          </w:p>
        </w:tc>
        <w:tc>
          <w:tcPr>
            <w:tcW w:w="2268" w:type="dxa"/>
            <w:vAlign w:val="center"/>
            <w:tcPrChange w:id="990" w:author="Lizethe Pérez Fuertes" w:date="2021-05-10T10:27:00Z">
              <w:tcPr>
                <w:tcW w:w="2268" w:type="dxa"/>
                <w:vAlign w:val="center"/>
              </w:tcPr>
            </w:tcPrChange>
          </w:tcPr>
          <w:p w14:paraId="68E76579" w14:textId="77777777" w:rsidR="00810E54" w:rsidRPr="001062F3" w:rsidRDefault="00810E54" w:rsidP="00E13DF1">
            <w:pPr>
              <w:pStyle w:val="TableParagraph"/>
              <w:spacing w:before="66"/>
              <w:ind w:left="111"/>
              <w:jc w:val="center"/>
              <w:rPr>
                <w:ins w:id="991" w:author="Lizethe Pérez Fuertes" w:date="2021-05-10T10:26:00Z"/>
                <w:rFonts w:ascii="Arial" w:eastAsia="Arial" w:hAnsi="Arial" w:cs="Arial"/>
              </w:rPr>
            </w:pPr>
            <w:ins w:id="992" w:author="Lizethe Pérez Fuertes" w:date="2021-05-10T10:26:00Z">
              <w:r w:rsidRPr="001062F3">
                <w:rPr>
                  <w:rFonts w:ascii="Arial"/>
                  <w:spacing w:val="-1"/>
                </w:rPr>
                <w:t>192.168.1.1</w:t>
              </w:r>
            </w:ins>
          </w:p>
        </w:tc>
      </w:tr>
      <w:tr w:rsidR="00810E54" w14:paraId="4A4BF4FD" w14:textId="77777777" w:rsidTr="00810E54">
        <w:trPr>
          <w:trHeight w:hRule="exact" w:val="430"/>
          <w:ins w:id="993" w:author="Lizethe Pérez Fuertes" w:date="2021-05-10T10:26:00Z"/>
          <w:trPrChange w:id="994" w:author="Lizethe Pérez Fuertes" w:date="2021-05-10T10:27:00Z">
            <w:trPr>
              <w:trHeight w:hRule="exact" w:val="430"/>
            </w:trPr>
          </w:trPrChange>
        </w:trPr>
        <w:tc>
          <w:tcPr>
            <w:tcW w:w="1701" w:type="dxa"/>
            <w:vAlign w:val="center"/>
            <w:tcPrChange w:id="995" w:author="Lizethe Pérez Fuertes" w:date="2021-05-10T10:27:00Z">
              <w:tcPr>
                <w:tcW w:w="1701" w:type="dxa"/>
                <w:vAlign w:val="center"/>
              </w:tcPr>
            </w:tcPrChange>
          </w:tcPr>
          <w:p w14:paraId="1DDC750D" w14:textId="77777777" w:rsidR="00810E54" w:rsidRPr="001062F3" w:rsidRDefault="00810E54" w:rsidP="00E13DF1">
            <w:pPr>
              <w:pStyle w:val="TableParagraph"/>
              <w:spacing w:before="69"/>
              <w:ind w:left="111"/>
              <w:jc w:val="center"/>
              <w:rPr>
                <w:ins w:id="996" w:author="Lizethe Pérez Fuertes" w:date="2021-05-10T10:26:00Z"/>
                <w:rFonts w:ascii="Arial" w:eastAsia="Arial" w:hAnsi="Arial" w:cs="Arial"/>
                <w:b/>
                <w:bCs/>
              </w:rPr>
            </w:pPr>
            <w:ins w:id="997" w:author="Lizethe Pérez Fuertes" w:date="2021-05-10T10:26:00Z">
              <w:r w:rsidRPr="001062F3">
                <w:rPr>
                  <w:rFonts w:ascii="Arial"/>
                  <w:b/>
                  <w:bCs/>
                  <w:spacing w:val="-1"/>
                </w:rPr>
                <w:t>PC-C</w:t>
              </w:r>
            </w:ins>
          </w:p>
        </w:tc>
        <w:tc>
          <w:tcPr>
            <w:tcW w:w="1843" w:type="dxa"/>
            <w:vAlign w:val="center"/>
            <w:tcPrChange w:id="998" w:author="Lizethe Pérez Fuertes" w:date="2021-05-10T10:27:00Z">
              <w:tcPr>
                <w:tcW w:w="1843" w:type="dxa"/>
                <w:vAlign w:val="center"/>
              </w:tcPr>
            </w:tcPrChange>
          </w:tcPr>
          <w:p w14:paraId="2D8329F9" w14:textId="77777777" w:rsidR="00810E54" w:rsidRPr="001062F3" w:rsidRDefault="00810E54" w:rsidP="00E13DF1">
            <w:pPr>
              <w:pStyle w:val="TableParagraph"/>
              <w:spacing w:before="69"/>
              <w:ind w:left="111"/>
              <w:jc w:val="center"/>
              <w:rPr>
                <w:ins w:id="999" w:author="Lizethe Pérez Fuertes" w:date="2021-05-10T10:26:00Z"/>
                <w:rFonts w:ascii="Arial" w:eastAsia="Arial" w:hAnsi="Arial" w:cs="Arial"/>
              </w:rPr>
            </w:pPr>
            <w:ins w:id="1000" w:author="Lizethe Pérez Fuertes" w:date="2021-05-10T10:26:00Z">
              <w:r w:rsidRPr="001062F3">
                <w:rPr>
                  <w:rFonts w:ascii="Arial"/>
                </w:rPr>
                <w:t>NIC</w:t>
              </w:r>
            </w:ins>
          </w:p>
        </w:tc>
        <w:tc>
          <w:tcPr>
            <w:tcW w:w="2400" w:type="dxa"/>
            <w:vAlign w:val="center"/>
            <w:tcPrChange w:id="1001" w:author="Lizethe Pérez Fuertes" w:date="2021-05-10T10:27:00Z">
              <w:tcPr>
                <w:tcW w:w="2400" w:type="dxa"/>
                <w:vAlign w:val="center"/>
              </w:tcPr>
            </w:tcPrChange>
          </w:tcPr>
          <w:p w14:paraId="1BEDFC6B" w14:textId="77777777" w:rsidR="00810E54" w:rsidRPr="001062F3" w:rsidRDefault="00810E54" w:rsidP="00E13DF1">
            <w:pPr>
              <w:pStyle w:val="TableParagraph"/>
              <w:spacing w:before="69"/>
              <w:ind w:left="111"/>
              <w:jc w:val="center"/>
              <w:rPr>
                <w:ins w:id="1002" w:author="Lizethe Pérez Fuertes" w:date="2021-05-10T10:26:00Z"/>
                <w:rFonts w:ascii="Arial" w:eastAsia="Arial" w:hAnsi="Arial" w:cs="Arial"/>
              </w:rPr>
            </w:pPr>
            <w:ins w:id="1003" w:author="Lizethe Pérez Fuertes" w:date="2021-05-10T10:26:00Z">
              <w:r w:rsidRPr="001062F3">
                <w:rPr>
                  <w:rFonts w:ascii="Arial"/>
                  <w:spacing w:val="-1"/>
                </w:rPr>
                <w:t>192.168.1.22</w:t>
              </w:r>
            </w:ins>
          </w:p>
        </w:tc>
        <w:tc>
          <w:tcPr>
            <w:tcW w:w="2561" w:type="dxa"/>
            <w:vAlign w:val="center"/>
            <w:tcPrChange w:id="1004" w:author="Lizethe Pérez Fuertes" w:date="2021-05-10T10:27:00Z">
              <w:tcPr>
                <w:tcW w:w="2561" w:type="dxa"/>
                <w:vAlign w:val="center"/>
              </w:tcPr>
            </w:tcPrChange>
          </w:tcPr>
          <w:p w14:paraId="13F948E0" w14:textId="77777777" w:rsidR="00810E54" w:rsidRPr="001062F3" w:rsidRDefault="00810E54" w:rsidP="00E13DF1">
            <w:pPr>
              <w:pStyle w:val="TableParagraph"/>
              <w:spacing w:before="69"/>
              <w:ind w:left="111"/>
              <w:jc w:val="center"/>
              <w:rPr>
                <w:ins w:id="1005" w:author="Lizethe Pérez Fuertes" w:date="2021-05-10T10:26:00Z"/>
                <w:rFonts w:ascii="Arial" w:eastAsia="Arial" w:hAnsi="Arial" w:cs="Arial"/>
              </w:rPr>
            </w:pPr>
            <w:ins w:id="1006" w:author="Lizethe Pérez Fuertes" w:date="2021-05-10T10:26:00Z">
              <w:r w:rsidRPr="001062F3">
                <w:rPr>
                  <w:rFonts w:ascii="Arial"/>
                  <w:spacing w:val="-1"/>
                </w:rPr>
                <w:t>255.255.255.0</w:t>
              </w:r>
            </w:ins>
          </w:p>
        </w:tc>
        <w:tc>
          <w:tcPr>
            <w:tcW w:w="2268" w:type="dxa"/>
            <w:vAlign w:val="center"/>
            <w:tcPrChange w:id="1007" w:author="Lizethe Pérez Fuertes" w:date="2021-05-10T10:27:00Z">
              <w:tcPr>
                <w:tcW w:w="2268" w:type="dxa"/>
                <w:vAlign w:val="center"/>
              </w:tcPr>
            </w:tcPrChange>
          </w:tcPr>
          <w:p w14:paraId="5D6D6F19" w14:textId="77777777" w:rsidR="00810E54" w:rsidRPr="001062F3" w:rsidRDefault="00810E54" w:rsidP="00E13DF1">
            <w:pPr>
              <w:pStyle w:val="TableParagraph"/>
              <w:spacing w:before="69"/>
              <w:ind w:left="111"/>
              <w:jc w:val="center"/>
              <w:rPr>
                <w:ins w:id="1008" w:author="Lizethe Pérez Fuertes" w:date="2021-05-10T10:26:00Z"/>
                <w:rFonts w:ascii="Arial" w:eastAsia="Arial" w:hAnsi="Arial" w:cs="Arial"/>
              </w:rPr>
            </w:pPr>
            <w:ins w:id="1009" w:author="Lizethe Pérez Fuertes" w:date="2021-05-10T10:26:00Z">
              <w:r w:rsidRPr="001062F3">
                <w:rPr>
                  <w:rFonts w:ascii="Arial"/>
                  <w:spacing w:val="-1"/>
                </w:rPr>
                <w:t>192.168.1.1</w:t>
              </w:r>
            </w:ins>
          </w:p>
        </w:tc>
      </w:tr>
    </w:tbl>
    <w:p w14:paraId="4D70F3C6" w14:textId="77777777" w:rsidR="00841E8D" w:rsidRPr="00BB73FF" w:rsidRDefault="00841E8D" w:rsidP="00841E8D">
      <w:pPr>
        <w:pStyle w:val="LabSection"/>
        <w:rPr>
          <w:ins w:id="1010" w:author="Lizethe Pérez Fuertes" w:date="2021-05-10T10:21:00Z"/>
        </w:rPr>
      </w:pPr>
      <w:ins w:id="1011" w:author="Lizethe Pérez Fuertes" w:date="2021-05-10T10:21:00Z">
        <w:r w:rsidRPr="00BB73FF">
          <w:t>Objective</w:t>
        </w:r>
        <w:r>
          <w:t>s</w:t>
        </w:r>
      </w:ins>
    </w:p>
    <w:p w14:paraId="0144C6DB" w14:textId="77777777" w:rsidR="00841E8D" w:rsidRPr="004C0909" w:rsidRDefault="00841E8D" w:rsidP="00841E8D">
      <w:pPr>
        <w:pStyle w:val="BodyTextL25Bold"/>
        <w:rPr>
          <w:ins w:id="1012" w:author="Lizethe Pérez Fuertes" w:date="2021-05-10T10:21:00Z"/>
        </w:rPr>
      </w:pPr>
      <w:ins w:id="1013" w:author="Lizethe Pérez Fuertes" w:date="2021-05-10T10:21:00Z">
        <w:r>
          <w:t>Part 1: Build the Network and Verify Connectivity</w:t>
        </w:r>
      </w:ins>
    </w:p>
    <w:p w14:paraId="468D5D74" w14:textId="77777777" w:rsidR="00841E8D" w:rsidRDefault="00841E8D" w:rsidP="00841E8D">
      <w:pPr>
        <w:pStyle w:val="BodyTextL25Bold"/>
        <w:rPr>
          <w:ins w:id="1014" w:author="Lizethe Pérez Fuertes" w:date="2021-05-10T10:21:00Z"/>
        </w:rPr>
      </w:pPr>
      <w:ins w:id="1015" w:author="Lizethe Pérez Fuertes" w:date="2021-05-10T10:21:00Z">
        <w:r>
          <w:t>Part 2: Configure and Verify NAT Pool Overload</w:t>
        </w:r>
      </w:ins>
    </w:p>
    <w:p w14:paraId="38471730" w14:textId="77777777" w:rsidR="00841E8D" w:rsidRPr="004C0909" w:rsidRDefault="00841E8D" w:rsidP="00841E8D">
      <w:pPr>
        <w:pStyle w:val="BodyTextL25Bold"/>
        <w:rPr>
          <w:ins w:id="1016" w:author="Lizethe Pérez Fuertes" w:date="2021-05-10T10:21:00Z"/>
        </w:rPr>
      </w:pPr>
      <w:ins w:id="1017" w:author="Lizethe Pérez Fuertes" w:date="2021-05-10T10:21:00Z">
        <w:r>
          <w:t>Part 3: Configure and Verify PAT</w:t>
        </w:r>
      </w:ins>
    </w:p>
    <w:p w14:paraId="1A516EE5" w14:textId="77777777" w:rsidR="00841E8D" w:rsidRPr="00C07FD9" w:rsidRDefault="00841E8D" w:rsidP="00841E8D">
      <w:pPr>
        <w:pStyle w:val="LabSection"/>
        <w:rPr>
          <w:ins w:id="1018" w:author="Lizethe Pérez Fuertes" w:date="2021-05-10T10:21:00Z"/>
        </w:rPr>
      </w:pPr>
      <w:ins w:id="1019" w:author="Lizethe Pérez Fuertes" w:date="2021-05-10T10:21:00Z">
        <w:r>
          <w:t>Background / Scenario</w:t>
        </w:r>
      </w:ins>
    </w:p>
    <w:p w14:paraId="41181498" w14:textId="77777777" w:rsidR="00841E8D" w:rsidRDefault="00841E8D" w:rsidP="00841E8D">
      <w:pPr>
        <w:pStyle w:val="BodyTextL25"/>
        <w:rPr>
          <w:ins w:id="1020" w:author="Lizethe Pérez Fuertes" w:date="2021-05-10T10:21:00Z"/>
        </w:rPr>
      </w:pPr>
      <w:ins w:id="1021" w:author="Lizethe Pérez Fuertes" w:date="2021-05-10T10:21:00Z">
        <w:r>
          <w:t>In the first part of the lab, your company is allocated the public IP address range of 209.165.200.224/29 by the ISP. This provides the company with six public IP addresses. Dynamic NAT pool overload uses a pool of IP addresses in a many-to-many relationship. The router uses the first IP address in the pool and assigns connections using the IP address plus a unique port number. After the maximum number of translations for a single IP address have been reached on the router (platform and hardware specific), it uses the next IP address in the pool. NAT pool overload is a form port address translation (PAT) that overloads a group of public IPv4 addresses.</w:t>
        </w:r>
      </w:ins>
    </w:p>
    <w:p w14:paraId="53DAD70C" w14:textId="77777777" w:rsidR="00841E8D" w:rsidRDefault="00841E8D" w:rsidP="00841E8D">
      <w:pPr>
        <w:pStyle w:val="BodyTextL25"/>
        <w:rPr>
          <w:ins w:id="1022" w:author="Lizethe Pérez Fuertes" w:date="2021-05-10T10:21:00Z"/>
        </w:rPr>
      </w:pPr>
      <w:ins w:id="1023" w:author="Lizethe Pérez Fuertes" w:date="2021-05-10T10:21:00Z">
        <w:r>
          <w:lastRenderedPageBreak/>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ins>
    </w:p>
    <w:p w14:paraId="1B5336FF" w14:textId="77777777" w:rsidR="00841E8D" w:rsidRPr="004C0909" w:rsidRDefault="00841E8D" w:rsidP="00841E8D">
      <w:pPr>
        <w:pStyle w:val="PartHead"/>
        <w:rPr>
          <w:ins w:id="1024" w:author="Lizethe Pérez Fuertes" w:date="2021-05-10T10:21:00Z"/>
        </w:rPr>
      </w:pPr>
      <w:ins w:id="1025" w:author="Lizethe Pérez Fuertes" w:date="2021-05-10T10:21:00Z">
        <w:r>
          <w:t>Build the Network and Verify Connectivity</w:t>
        </w:r>
      </w:ins>
    </w:p>
    <w:p w14:paraId="6271A21C" w14:textId="77777777" w:rsidR="00841E8D" w:rsidRDefault="00841E8D" w:rsidP="00841E8D">
      <w:pPr>
        <w:pStyle w:val="BodyTextL25"/>
        <w:rPr>
          <w:ins w:id="1026" w:author="Lizethe Pérez Fuertes" w:date="2021-05-10T10:21:00Z"/>
        </w:rPr>
      </w:pPr>
      <w:ins w:id="1027" w:author="Lizethe Pérez Fuertes" w:date="2021-05-10T10:21:00Z">
        <w:r>
          <w:t>In Part 1, you will set up the network topology and configure basic settings, such as the interface IP addresses, static routing, device access, and passwords.</w:t>
        </w:r>
      </w:ins>
    </w:p>
    <w:p w14:paraId="0A8A5CB5" w14:textId="77777777" w:rsidR="00841E8D" w:rsidRPr="00970E45" w:rsidRDefault="00841E8D" w:rsidP="00841E8D">
      <w:pPr>
        <w:pStyle w:val="StepHead"/>
        <w:rPr>
          <w:ins w:id="1028" w:author="Lizethe Pérez Fuertes" w:date="2021-05-10T10:21:00Z"/>
        </w:rPr>
      </w:pPr>
      <w:ins w:id="1029" w:author="Lizethe Pérez Fuertes" w:date="2021-05-10T10:21:00Z">
        <w:r>
          <w:t>Configure PC hosts.</w:t>
        </w:r>
      </w:ins>
    </w:p>
    <w:p w14:paraId="79134286" w14:textId="77777777" w:rsidR="00841E8D" w:rsidRDefault="00841E8D" w:rsidP="00841E8D">
      <w:pPr>
        <w:pStyle w:val="StepHead"/>
        <w:rPr>
          <w:ins w:id="1030" w:author="Lizethe Pérez Fuertes" w:date="2021-05-10T10:21:00Z"/>
        </w:rPr>
      </w:pPr>
      <w:ins w:id="1031" w:author="Lizethe Pérez Fuertes" w:date="2021-05-10T10:21:00Z">
        <w:r>
          <w:t>Initialize and reload the routers and switches.</w:t>
        </w:r>
      </w:ins>
    </w:p>
    <w:p w14:paraId="72EC066A" w14:textId="77777777" w:rsidR="00841E8D" w:rsidRPr="00013934" w:rsidRDefault="00841E8D" w:rsidP="00841E8D">
      <w:pPr>
        <w:pStyle w:val="StepHead"/>
        <w:rPr>
          <w:ins w:id="1032" w:author="Lizethe Pérez Fuertes" w:date="2021-05-10T10:21:00Z"/>
        </w:rPr>
      </w:pPr>
      <w:ins w:id="1033" w:author="Lizethe Pérez Fuertes" w:date="2021-05-10T10:21:00Z">
        <w:r>
          <w:t>Configure basic settings for each router.</w:t>
        </w:r>
      </w:ins>
    </w:p>
    <w:p w14:paraId="63BEF489" w14:textId="77777777" w:rsidR="00841E8D" w:rsidRDefault="00841E8D" w:rsidP="00841E8D">
      <w:pPr>
        <w:pStyle w:val="SubStepAlpha"/>
        <w:rPr>
          <w:ins w:id="1034" w:author="Lizethe Pérez Fuertes" w:date="2021-05-10T10:21:00Z"/>
        </w:rPr>
      </w:pPr>
      <w:ins w:id="1035" w:author="Lizethe Pérez Fuertes" w:date="2021-05-10T10:21:00Z">
        <w:r>
          <w:t>Console into the router and enter global configuration mode.</w:t>
        </w:r>
      </w:ins>
    </w:p>
    <w:p w14:paraId="2FB8187E" w14:textId="77777777" w:rsidR="00841E8D" w:rsidRDefault="00841E8D" w:rsidP="00841E8D">
      <w:pPr>
        <w:pStyle w:val="SubStepAlpha"/>
        <w:rPr>
          <w:ins w:id="1036" w:author="Lizethe Pérez Fuertes" w:date="2021-05-10T10:21:00Z"/>
        </w:rPr>
      </w:pPr>
      <w:ins w:id="1037" w:author="Lizethe Pérez Fuertes" w:date="2021-05-10T10:21:00Z">
        <w:r>
          <w:t>Copy the following basic configuration and paste it to the running-configuration on the router.</w:t>
        </w:r>
      </w:ins>
    </w:p>
    <w:p w14:paraId="449062C1" w14:textId="77777777" w:rsidR="00841E8D" w:rsidRDefault="00841E8D" w:rsidP="00841E8D">
      <w:pPr>
        <w:pStyle w:val="CMD"/>
        <w:rPr>
          <w:ins w:id="1038" w:author="Lizethe Pérez Fuertes" w:date="2021-05-10T10:21:00Z"/>
        </w:rPr>
      </w:pPr>
      <w:ins w:id="1039" w:author="Lizethe Pérez Fuertes" w:date="2021-05-10T10:21:00Z">
        <w:r>
          <w:t>no ip domain-lookup</w:t>
        </w:r>
      </w:ins>
    </w:p>
    <w:p w14:paraId="72295CCD" w14:textId="77777777" w:rsidR="00841E8D" w:rsidRDefault="00841E8D" w:rsidP="00841E8D">
      <w:pPr>
        <w:pStyle w:val="CMD"/>
        <w:rPr>
          <w:ins w:id="1040" w:author="Lizethe Pérez Fuertes" w:date="2021-05-10T10:21:00Z"/>
        </w:rPr>
      </w:pPr>
      <w:ins w:id="1041" w:author="Lizethe Pérez Fuertes" w:date="2021-05-10T10:21:00Z">
        <w:r>
          <w:t>service password-encryption</w:t>
        </w:r>
      </w:ins>
    </w:p>
    <w:p w14:paraId="37DA2ABF" w14:textId="77777777" w:rsidR="00841E8D" w:rsidRDefault="00841E8D" w:rsidP="00841E8D">
      <w:pPr>
        <w:pStyle w:val="CMD"/>
        <w:rPr>
          <w:ins w:id="1042" w:author="Lizethe Pérez Fuertes" w:date="2021-05-10T10:21:00Z"/>
        </w:rPr>
      </w:pPr>
      <w:ins w:id="1043" w:author="Lizethe Pérez Fuertes" w:date="2021-05-10T10:21:00Z">
        <w:r>
          <w:t>enable secret class</w:t>
        </w:r>
      </w:ins>
    </w:p>
    <w:p w14:paraId="47A6A80B" w14:textId="77777777" w:rsidR="00841E8D" w:rsidRDefault="00841E8D" w:rsidP="00841E8D">
      <w:pPr>
        <w:pStyle w:val="CMD"/>
        <w:rPr>
          <w:ins w:id="1044" w:author="Lizethe Pérez Fuertes" w:date="2021-05-10T10:21:00Z"/>
        </w:rPr>
      </w:pPr>
      <w:ins w:id="1045" w:author="Lizethe Pérez Fuertes" w:date="2021-05-10T10:21:00Z">
        <w:r>
          <w:t>banner motd #</w:t>
        </w:r>
      </w:ins>
    </w:p>
    <w:p w14:paraId="5F8992D9" w14:textId="77777777" w:rsidR="00841E8D" w:rsidRDefault="00841E8D" w:rsidP="00841E8D">
      <w:pPr>
        <w:pStyle w:val="CMD"/>
        <w:rPr>
          <w:ins w:id="1046" w:author="Lizethe Pérez Fuertes" w:date="2021-05-10T10:21:00Z"/>
        </w:rPr>
      </w:pPr>
      <w:ins w:id="1047" w:author="Lizethe Pérez Fuertes" w:date="2021-05-10T10:21:00Z">
        <w:r>
          <w:t>Unauthorized access is strictly prohibited. #</w:t>
        </w:r>
      </w:ins>
    </w:p>
    <w:p w14:paraId="3BD37B67" w14:textId="77777777" w:rsidR="00841E8D" w:rsidRDefault="00841E8D" w:rsidP="00841E8D">
      <w:pPr>
        <w:pStyle w:val="CMD"/>
        <w:rPr>
          <w:ins w:id="1048" w:author="Lizethe Pérez Fuertes" w:date="2021-05-10T10:21:00Z"/>
        </w:rPr>
      </w:pPr>
      <w:ins w:id="1049" w:author="Lizethe Pérez Fuertes" w:date="2021-05-10T10:21:00Z">
        <w:r>
          <w:t>Line con 0</w:t>
        </w:r>
      </w:ins>
    </w:p>
    <w:p w14:paraId="3B31FFD3" w14:textId="77777777" w:rsidR="00841E8D" w:rsidRDefault="00841E8D" w:rsidP="00841E8D">
      <w:pPr>
        <w:pStyle w:val="CMD"/>
        <w:rPr>
          <w:ins w:id="1050" w:author="Lizethe Pérez Fuertes" w:date="2021-05-10T10:21:00Z"/>
        </w:rPr>
      </w:pPr>
      <w:ins w:id="1051" w:author="Lizethe Pérez Fuertes" w:date="2021-05-10T10:21:00Z">
        <w:r>
          <w:t>password cisco</w:t>
        </w:r>
      </w:ins>
    </w:p>
    <w:p w14:paraId="08302097" w14:textId="77777777" w:rsidR="00841E8D" w:rsidRDefault="00841E8D" w:rsidP="00841E8D">
      <w:pPr>
        <w:pStyle w:val="CMD"/>
        <w:rPr>
          <w:ins w:id="1052" w:author="Lizethe Pérez Fuertes" w:date="2021-05-10T10:21:00Z"/>
        </w:rPr>
      </w:pPr>
      <w:ins w:id="1053" w:author="Lizethe Pérez Fuertes" w:date="2021-05-10T10:21:00Z">
        <w:r>
          <w:t>login</w:t>
        </w:r>
      </w:ins>
    </w:p>
    <w:p w14:paraId="395EF9A7" w14:textId="77777777" w:rsidR="00841E8D" w:rsidRDefault="00841E8D" w:rsidP="00841E8D">
      <w:pPr>
        <w:pStyle w:val="CMD"/>
        <w:rPr>
          <w:ins w:id="1054" w:author="Lizethe Pérez Fuertes" w:date="2021-05-10T10:21:00Z"/>
        </w:rPr>
      </w:pPr>
      <w:ins w:id="1055" w:author="Lizethe Pérez Fuertes" w:date="2021-05-10T10:21:00Z">
        <w:r>
          <w:t>logging synchronous</w:t>
        </w:r>
      </w:ins>
    </w:p>
    <w:p w14:paraId="0B9C495F" w14:textId="77777777" w:rsidR="00841E8D" w:rsidRDefault="00841E8D" w:rsidP="00841E8D">
      <w:pPr>
        <w:pStyle w:val="CMD"/>
        <w:rPr>
          <w:ins w:id="1056" w:author="Lizethe Pérez Fuertes" w:date="2021-05-10T10:21:00Z"/>
        </w:rPr>
      </w:pPr>
      <w:ins w:id="1057" w:author="Lizethe Pérez Fuertes" w:date="2021-05-10T10:21:00Z">
        <w:r>
          <w:t>line vty 0 4</w:t>
        </w:r>
      </w:ins>
    </w:p>
    <w:p w14:paraId="05B782DA" w14:textId="77777777" w:rsidR="00841E8D" w:rsidRDefault="00841E8D" w:rsidP="00841E8D">
      <w:pPr>
        <w:pStyle w:val="CMD"/>
        <w:rPr>
          <w:ins w:id="1058" w:author="Lizethe Pérez Fuertes" w:date="2021-05-10T10:21:00Z"/>
        </w:rPr>
      </w:pPr>
      <w:ins w:id="1059" w:author="Lizethe Pérez Fuertes" w:date="2021-05-10T10:21:00Z">
        <w:r>
          <w:t>password cisco</w:t>
        </w:r>
      </w:ins>
    </w:p>
    <w:p w14:paraId="6C23A7A8" w14:textId="77777777" w:rsidR="00841E8D" w:rsidRDefault="00841E8D" w:rsidP="00841E8D">
      <w:pPr>
        <w:pStyle w:val="CMD"/>
        <w:rPr>
          <w:ins w:id="1060" w:author="Lizethe Pérez Fuertes" w:date="2021-05-10T10:21:00Z"/>
        </w:rPr>
      </w:pPr>
      <w:ins w:id="1061" w:author="Lizethe Pérez Fuertes" w:date="2021-05-10T10:21:00Z">
        <w:r>
          <w:t>login</w:t>
        </w:r>
      </w:ins>
    </w:p>
    <w:p w14:paraId="2EE3B64B" w14:textId="77777777" w:rsidR="00841E8D" w:rsidRDefault="00841E8D" w:rsidP="00841E8D">
      <w:pPr>
        <w:pStyle w:val="SubStepAlpha"/>
        <w:rPr>
          <w:ins w:id="1062" w:author="Lizethe Pérez Fuertes" w:date="2021-05-10T10:21:00Z"/>
        </w:rPr>
      </w:pPr>
      <w:ins w:id="1063" w:author="Lizethe Pérez Fuertes" w:date="2021-05-10T10:21:00Z">
        <w:r>
          <w:t>Configure the host name as shown in the topology.</w:t>
        </w:r>
      </w:ins>
    </w:p>
    <w:p w14:paraId="70D52233" w14:textId="77777777" w:rsidR="00841E8D" w:rsidRDefault="00841E8D" w:rsidP="00841E8D">
      <w:pPr>
        <w:pStyle w:val="SubStepAlpha"/>
        <w:rPr>
          <w:ins w:id="1064" w:author="Lizethe Pérez Fuertes" w:date="2021-05-10T10:21:00Z"/>
        </w:rPr>
      </w:pPr>
      <w:ins w:id="1065" w:author="Lizethe Pérez Fuertes" w:date="2021-05-10T10:21:00Z">
        <w:r>
          <w:t>Copy the running configuration to the startup configuration.</w:t>
        </w:r>
      </w:ins>
    </w:p>
    <w:p w14:paraId="3B8DFF41" w14:textId="77777777" w:rsidR="00841E8D" w:rsidRPr="00DD3285" w:rsidRDefault="00841E8D" w:rsidP="00841E8D">
      <w:pPr>
        <w:pStyle w:val="StepHead"/>
        <w:rPr>
          <w:ins w:id="1066" w:author="Lizethe Pérez Fuertes" w:date="2021-05-10T10:21:00Z"/>
        </w:rPr>
      </w:pPr>
      <w:ins w:id="1067" w:author="Lizethe Pérez Fuertes" w:date="2021-05-10T10:21:00Z">
        <w:r w:rsidRPr="00DD3285">
          <w:t>Configure static routing.</w:t>
        </w:r>
      </w:ins>
    </w:p>
    <w:p w14:paraId="51863CD9" w14:textId="77777777" w:rsidR="00841E8D" w:rsidRDefault="00841E8D" w:rsidP="00841E8D">
      <w:pPr>
        <w:pStyle w:val="SubStepAlpha"/>
        <w:rPr>
          <w:ins w:id="1068" w:author="Lizethe Pérez Fuertes" w:date="2021-05-10T10:21:00Z"/>
        </w:rPr>
      </w:pPr>
      <w:ins w:id="1069" w:author="Lizethe Pérez Fuertes" w:date="2021-05-10T10:21:00Z">
        <w:r>
          <w:t>Create a static route from the ISP router to the Gateway router.</w:t>
        </w:r>
      </w:ins>
    </w:p>
    <w:p w14:paraId="25D941AD" w14:textId="77777777" w:rsidR="00841E8D" w:rsidRDefault="00841E8D" w:rsidP="00841E8D">
      <w:pPr>
        <w:pStyle w:val="CMD"/>
        <w:rPr>
          <w:ins w:id="1070" w:author="Lizethe Pérez Fuertes" w:date="2021-05-10T10:21:00Z"/>
          <w:b/>
        </w:rPr>
      </w:pPr>
      <w:ins w:id="1071" w:author="Lizethe Pérez Fuertes" w:date="2021-05-10T10:21:00Z">
        <w:r w:rsidRPr="006B7BE4">
          <w:t>ISP(config)#</w:t>
        </w:r>
        <w:r>
          <w:t xml:space="preserve"> </w:t>
        </w:r>
        <w:r w:rsidRPr="00810E54">
          <w:rPr>
            <w:rFonts w:ascii="Arial" w:hAnsi="Arial" w:cs="Arial"/>
            <w:b/>
            <w:sz w:val="24"/>
            <w:szCs w:val="24"/>
            <w:rPrChange w:id="1072" w:author="Lizethe Pérez Fuertes" w:date="2021-05-10T10:28:00Z">
              <w:rPr>
                <w:b/>
              </w:rPr>
            </w:rPrChange>
          </w:rPr>
          <w:t>ip route 209.165.200.224 255.255.255.248 209.165.201.18</w:t>
        </w:r>
      </w:ins>
    </w:p>
    <w:p w14:paraId="1AB95275" w14:textId="77777777" w:rsidR="00841E8D" w:rsidRDefault="00841E8D" w:rsidP="00841E8D">
      <w:pPr>
        <w:pStyle w:val="SubStepAlpha"/>
        <w:rPr>
          <w:ins w:id="1073" w:author="Lizethe Pérez Fuertes" w:date="2021-05-10T10:21:00Z"/>
        </w:rPr>
      </w:pPr>
      <w:ins w:id="1074" w:author="Lizethe Pérez Fuertes" w:date="2021-05-10T10:21:00Z">
        <w:r>
          <w:t>Create a default route from the Gateway router to the ISP router.</w:t>
        </w:r>
      </w:ins>
    </w:p>
    <w:p w14:paraId="529D065A" w14:textId="77777777" w:rsidR="00841E8D" w:rsidRDefault="00841E8D" w:rsidP="00841E8D">
      <w:pPr>
        <w:pStyle w:val="CMD"/>
        <w:rPr>
          <w:ins w:id="1075" w:author="Lizethe Pérez Fuertes" w:date="2021-05-10T10:21:00Z"/>
          <w:b/>
        </w:rPr>
      </w:pPr>
      <w:ins w:id="1076" w:author="Lizethe Pérez Fuertes" w:date="2021-05-10T10:21:00Z">
        <w:r>
          <w:t xml:space="preserve">Gateway(config)# </w:t>
        </w:r>
        <w:r w:rsidRPr="00810E54">
          <w:rPr>
            <w:rFonts w:ascii="Arial" w:hAnsi="Arial" w:cs="Arial"/>
            <w:b/>
            <w:sz w:val="24"/>
            <w:szCs w:val="24"/>
            <w:rPrChange w:id="1077" w:author="Lizethe Pérez Fuertes" w:date="2021-05-10T10:28:00Z">
              <w:rPr>
                <w:b/>
              </w:rPr>
            </w:rPrChange>
          </w:rPr>
          <w:t>ip route 0.0.0.0 0.0.0.0 209.165.201.17</w:t>
        </w:r>
      </w:ins>
    </w:p>
    <w:p w14:paraId="6D099F35" w14:textId="77777777" w:rsidR="00841E8D" w:rsidRDefault="00841E8D" w:rsidP="00841E8D">
      <w:pPr>
        <w:pStyle w:val="StepHead"/>
        <w:rPr>
          <w:ins w:id="1078" w:author="Lizethe Pérez Fuertes" w:date="2021-05-10T10:21:00Z"/>
        </w:rPr>
      </w:pPr>
      <w:ins w:id="1079" w:author="Lizethe Pérez Fuertes" w:date="2021-05-10T10:21:00Z">
        <w:r>
          <w:t>Verify network connectivity.</w:t>
        </w:r>
      </w:ins>
    </w:p>
    <w:p w14:paraId="252D9F67" w14:textId="77777777" w:rsidR="00841E8D" w:rsidRDefault="00841E8D" w:rsidP="00841E8D">
      <w:pPr>
        <w:pStyle w:val="SubStepAlpha"/>
        <w:rPr>
          <w:ins w:id="1080" w:author="Lizethe Pérez Fuertes" w:date="2021-05-10T10:21:00Z"/>
        </w:rPr>
      </w:pPr>
      <w:ins w:id="1081" w:author="Lizethe Pérez Fuertes" w:date="2021-05-10T10:21:00Z">
        <w:r>
          <w:t>From the PC hosts, ping the G0/1 interface on the Gateway router. Troubleshoot if the pings are unsuccessful.</w:t>
        </w:r>
      </w:ins>
    </w:p>
    <w:p w14:paraId="624902AA" w14:textId="5D62312B" w:rsidR="00810E54" w:rsidRDefault="00841E8D" w:rsidP="00841E8D">
      <w:pPr>
        <w:pStyle w:val="SubStepAlpha"/>
        <w:rPr>
          <w:ins w:id="1082" w:author="Lizethe Pérez Fuertes" w:date="2021-05-10T10:28:00Z"/>
        </w:rPr>
      </w:pPr>
      <w:ins w:id="1083" w:author="Lizethe Pérez Fuertes" w:date="2021-05-10T10:21:00Z">
        <w:r>
          <w:t>Verify that the static routes are configured correctly on both routers.</w:t>
        </w:r>
      </w:ins>
    </w:p>
    <w:p w14:paraId="69AE438C" w14:textId="2DCD3570" w:rsidR="00841E8D" w:rsidRPr="00810E54" w:rsidRDefault="00810E54">
      <w:pPr>
        <w:spacing w:before="0" w:after="0" w:line="240" w:lineRule="auto"/>
        <w:rPr>
          <w:ins w:id="1084" w:author="Lizethe Pérez Fuertes" w:date="2021-05-10T10:28:00Z"/>
        </w:rPr>
        <w:pPrChange w:id="1085" w:author="Lizethe Pérez Fuertes" w:date="2021-05-10T10:28:00Z">
          <w:pPr>
            <w:pStyle w:val="SubStepAlpha"/>
          </w:pPr>
        </w:pPrChange>
      </w:pPr>
      <w:ins w:id="1086" w:author="Lizethe Pérez Fuertes" w:date="2021-05-10T10:28:00Z">
        <w:r>
          <w:br w:type="page"/>
        </w:r>
      </w:ins>
    </w:p>
    <w:p w14:paraId="25F82234" w14:textId="77777777" w:rsidR="00841E8D" w:rsidRDefault="00841E8D" w:rsidP="00841E8D">
      <w:pPr>
        <w:pStyle w:val="PartHead"/>
        <w:rPr>
          <w:ins w:id="1087" w:author="Lizethe Pérez Fuertes" w:date="2021-05-10T10:21:00Z"/>
        </w:rPr>
      </w:pPr>
      <w:ins w:id="1088" w:author="Lizethe Pérez Fuertes" w:date="2021-05-10T10:21:00Z">
        <w:r>
          <w:lastRenderedPageBreak/>
          <w:t>Configure and Verify NAT Pool Overload</w:t>
        </w:r>
      </w:ins>
    </w:p>
    <w:p w14:paraId="3B44F4B1" w14:textId="77777777" w:rsidR="00841E8D" w:rsidRPr="00863612" w:rsidRDefault="00841E8D" w:rsidP="00841E8D">
      <w:pPr>
        <w:pStyle w:val="BodyTextL25"/>
        <w:rPr>
          <w:ins w:id="1089" w:author="Lizethe Pérez Fuertes" w:date="2021-05-10T10:21:00Z"/>
        </w:rPr>
      </w:pPr>
      <w:ins w:id="1090" w:author="Lizethe Pérez Fuertes" w:date="2021-05-10T10:21:00Z">
        <w:r>
          <w:t>In Part 2, you will configure the Gateway router to translate the IP addresses from the 192.168.1.0/24 network to one of the six usable addresses in the 209.165.200.224/29 range.</w:t>
        </w:r>
      </w:ins>
    </w:p>
    <w:p w14:paraId="5F6BEEEF" w14:textId="77777777" w:rsidR="00841E8D" w:rsidRDefault="00841E8D" w:rsidP="00841E8D">
      <w:pPr>
        <w:pStyle w:val="StepHead"/>
        <w:rPr>
          <w:ins w:id="1091" w:author="Lizethe Pérez Fuertes" w:date="2021-05-10T10:21:00Z"/>
        </w:rPr>
      </w:pPr>
      <w:ins w:id="1092" w:author="Lizethe Pérez Fuertes" w:date="2021-05-10T10:21:00Z">
        <w:r>
          <w:t>Define an access control list that matches the LAN private IP addresses.</w:t>
        </w:r>
      </w:ins>
    </w:p>
    <w:p w14:paraId="4ABA2F59" w14:textId="77777777" w:rsidR="00841E8D" w:rsidRPr="0079431B" w:rsidRDefault="00841E8D" w:rsidP="00841E8D">
      <w:pPr>
        <w:pStyle w:val="BodyTextL25"/>
        <w:rPr>
          <w:ins w:id="1093" w:author="Lizethe Pérez Fuertes" w:date="2021-05-10T10:21:00Z"/>
        </w:rPr>
      </w:pPr>
      <w:ins w:id="1094" w:author="Lizethe Pérez Fuertes" w:date="2021-05-10T10:21:00Z">
        <w:r>
          <w:t>ACL 1 is used to allow the 192.168.1.0/24 network to be translated.</w:t>
        </w:r>
      </w:ins>
    </w:p>
    <w:p w14:paraId="63B75214" w14:textId="77777777" w:rsidR="00841E8D" w:rsidRDefault="00841E8D" w:rsidP="00841E8D">
      <w:pPr>
        <w:pStyle w:val="CMD"/>
        <w:rPr>
          <w:ins w:id="1095" w:author="Lizethe Pérez Fuertes" w:date="2021-05-10T10:21:00Z"/>
          <w:b/>
        </w:rPr>
      </w:pPr>
      <w:ins w:id="1096" w:author="Lizethe Pérez Fuertes" w:date="2021-05-10T10:21:00Z">
        <w:r w:rsidRPr="00F06A92">
          <w:t>Gateway(config)#</w:t>
        </w:r>
        <w:r>
          <w:t xml:space="preserve"> </w:t>
        </w:r>
        <w:r w:rsidRPr="00810E54">
          <w:rPr>
            <w:rFonts w:ascii="Arial" w:hAnsi="Arial" w:cs="Arial"/>
            <w:b/>
            <w:sz w:val="24"/>
            <w:szCs w:val="24"/>
            <w:rPrChange w:id="1097" w:author="Lizethe Pérez Fuertes" w:date="2021-05-10T10:29:00Z">
              <w:rPr>
                <w:b/>
              </w:rPr>
            </w:rPrChange>
          </w:rPr>
          <w:t>access-list 1 permit 192.168.1.0 0.0.0.255</w:t>
        </w:r>
      </w:ins>
    </w:p>
    <w:p w14:paraId="0AD4C6ED" w14:textId="77777777" w:rsidR="00841E8D" w:rsidRDefault="00841E8D" w:rsidP="00841E8D">
      <w:pPr>
        <w:pStyle w:val="StepHead"/>
        <w:rPr>
          <w:ins w:id="1098" w:author="Lizethe Pérez Fuertes" w:date="2021-05-10T10:21:00Z"/>
        </w:rPr>
      </w:pPr>
      <w:ins w:id="1099" w:author="Lizethe Pérez Fuertes" w:date="2021-05-10T10:21:00Z">
        <w:r>
          <w:t>Define the pool of usable public IP addresses.</w:t>
        </w:r>
      </w:ins>
    </w:p>
    <w:p w14:paraId="1FE016AA" w14:textId="77777777" w:rsidR="00841E8D" w:rsidRPr="00391C3E" w:rsidRDefault="00841E8D" w:rsidP="00841E8D">
      <w:pPr>
        <w:pStyle w:val="CMD"/>
        <w:rPr>
          <w:ins w:id="1100" w:author="Lizethe Pérez Fuertes" w:date="2021-05-10T10:21:00Z"/>
          <w:b/>
        </w:rPr>
      </w:pPr>
      <w:ins w:id="1101" w:author="Lizethe Pérez Fuertes" w:date="2021-05-10T10:21:00Z">
        <w:r w:rsidRPr="00DC622F">
          <w:t>Gateway(config)#</w:t>
        </w:r>
        <w:r>
          <w:rPr>
            <w:b/>
            <w:bCs/>
            <w:iCs/>
          </w:rPr>
          <w:t xml:space="preserve"> </w:t>
        </w:r>
        <w:r w:rsidRPr="00810E54">
          <w:rPr>
            <w:rFonts w:ascii="Arial" w:hAnsi="Arial" w:cs="Arial"/>
            <w:b/>
            <w:sz w:val="24"/>
            <w:szCs w:val="24"/>
            <w:rPrChange w:id="1102" w:author="Lizethe Pérez Fuertes" w:date="2021-05-10T10:29:00Z">
              <w:rPr>
                <w:b/>
              </w:rPr>
            </w:rPrChange>
          </w:rPr>
          <w:t xml:space="preserve">ip nat pool public_access 209.165.200.225 </w:t>
        </w:r>
        <w:r w:rsidRPr="00810E54">
          <w:rPr>
            <w:rFonts w:ascii="Arial" w:hAnsi="Arial" w:cs="Arial"/>
            <w:b/>
            <w:sz w:val="24"/>
            <w:szCs w:val="24"/>
            <w:rPrChange w:id="1103" w:author="Lizethe Pérez Fuertes" w:date="2021-05-10T10:29:00Z">
              <w:rPr>
                <w:b/>
                <w:bCs/>
                <w:iCs/>
              </w:rPr>
            </w:rPrChange>
          </w:rPr>
          <w:t xml:space="preserve"> </w:t>
        </w:r>
        <w:r w:rsidRPr="00810E54">
          <w:rPr>
            <w:rFonts w:ascii="Arial" w:hAnsi="Arial" w:cs="Arial"/>
            <w:b/>
            <w:sz w:val="24"/>
            <w:szCs w:val="24"/>
            <w:rPrChange w:id="1104" w:author="Lizethe Pérez Fuertes" w:date="2021-05-10T10:29:00Z">
              <w:rPr>
                <w:b/>
              </w:rPr>
            </w:rPrChange>
          </w:rPr>
          <w:t>209.165.200.230 netmask 255.255.255.248</w:t>
        </w:r>
      </w:ins>
    </w:p>
    <w:p w14:paraId="72D243CF" w14:textId="77777777" w:rsidR="00841E8D" w:rsidRDefault="00841E8D" w:rsidP="00841E8D">
      <w:pPr>
        <w:pStyle w:val="StepHead"/>
        <w:rPr>
          <w:ins w:id="1105" w:author="Lizethe Pérez Fuertes" w:date="2021-05-10T10:21:00Z"/>
        </w:rPr>
      </w:pPr>
      <w:ins w:id="1106" w:author="Lizethe Pérez Fuertes" w:date="2021-05-10T10:21:00Z">
        <w:r>
          <w:t>Define the NAT from the inside source list to the outside pool.</w:t>
        </w:r>
      </w:ins>
    </w:p>
    <w:p w14:paraId="0780440E" w14:textId="77777777" w:rsidR="00841E8D" w:rsidRPr="00810E54" w:rsidRDefault="00841E8D" w:rsidP="00841E8D">
      <w:pPr>
        <w:pStyle w:val="CMD"/>
        <w:rPr>
          <w:ins w:id="1107" w:author="Lizethe Pérez Fuertes" w:date="2021-05-10T10:21:00Z"/>
          <w:rFonts w:ascii="Arial" w:hAnsi="Arial" w:cs="Arial"/>
          <w:b/>
          <w:sz w:val="24"/>
          <w:szCs w:val="24"/>
          <w:rPrChange w:id="1108" w:author="Lizethe Pérez Fuertes" w:date="2021-05-10T10:29:00Z">
            <w:rPr>
              <w:ins w:id="1109" w:author="Lizethe Pérez Fuertes" w:date="2021-05-10T10:21:00Z"/>
              <w:b/>
            </w:rPr>
          </w:rPrChange>
        </w:rPr>
      </w:pPr>
      <w:ins w:id="1110" w:author="Lizethe Pérez Fuertes" w:date="2021-05-10T10:21:00Z">
        <w:r w:rsidRPr="00F06A92">
          <w:t>Gateway(config)#</w:t>
        </w:r>
        <w:r>
          <w:t xml:space="preserve"> </w:t>
        </w:r>
        <w:r w:rsidRPr="00810E54">
          <w:rPr>
            <w:rFonts w:ascii="Arial" w:hAnsi="Arial" w:cs="Arial"/>
            <w:b/>
            <w:sz w:val="24"/>
            <w:szCs w:val="24"/>
            <w:rPrChange w:id="1111" w:author="Lizethe Pérez Fuertes" w:date="2021-05-10T10:29:00Z">
              <w:rPr>
                <w:b/>
              </w:rPr>
            </w:rPrChange>
          </w:rPr>
          <w:t>ip nat inside source list 1 pool public_access overload</w:t>
        </w:r>
      </w:ins>
    </w:p>
    <w:p w14:paraId="5EBF7745" w14:textId="77777777" w:rsidR="00841E8D" w:rsidRDefault="00841E8D" w:rsidP="00841E8D">
      <w:pPr>
        <w:pStyle w:val="StepHead"/>
        <w:rPr>
          <w:ins w:id="1112" w:author="Lizethe Pérez Fuertes" w:date="2021-05-10T10:21:00Z"/>
        </w:rPr>
      </w:pPr>
      <w:ins w:id="1113" w:author="Lizethe Pérez Fuertes" w:date="2021-05-10T10:21:00Z">
        <w:r>
          <w:t>Specify the interfaces.</w:t>
        </w:r>
      </w:ins>
    </w:p>
    <w:p w14:paraId="724F7605" w14:textId="77777777" w:rsidR="00841E8D" w:rsidRPr="00DF01C1" w:rsidRDefault="00841E8D" w:rsidP="00841E8D">
      <w:pPr>
        <w:pStyle w:val="BodyTextL25"/>
        <w:rPr>
          <w:ins w:id="1114" w:author="Lizethe Pérez Fuertes" w:date="2021-05-10T10:21:00Z"/>
        </w:rPr>
      </w:pPr>
      <w:ins w:id="1115" w:author="Lizethe Pérez Fuertes" w:date="2021-05-10T10:21:00Z">
        <w:r>
          <w:t xml:space="preserve">Issue the </w:t>
        </w:r>
        <w:r>
          <w:rPr>
            <w:b/>
          </w:rPr>
          <w:t>ip nat inside</w:t>
        </w:r>
        <w:r>
          <w:t xml:space="preserve"> and </w:t>
        </w:r>
        <w:r>
          <w:rPr>
            <w:b/>
          </w:rPr>
          <w:t>ip nat outside</w:t>
        </w:r>
        <w:r>
          <w:t xml:space="preserve"> commands to the interfaces.</w:t>
        </w:r>
      </w:ins>
    </w:p>
    <w:p w14:paraId="6D6F837E" w14:textId="77777777" w:rsidR="00841E8D" w:rsidRPr="00F06A92" w:rsidRDefault="00841E8D" w:rsidP="00841E8D">
      <w:pPr>
        <w:pStyle w:val="CMD"/>
        <w:rPr>
          <w:ins w:id="1116" w:author="Lizethe Pérez Fuertes" w:date="2021-05-10T10:21:00Z"/>
          <w:b/>
        </w:rPr>
      </w:pPr>
      <w:ins w:id="1117" w:author="Lizethe Pérez Fuertes" w:date="2021-05-10T10:21:00Z">
        <w:r>
          <w:t xml:space="preserve">Gateway(config)# </w:t>
        </w:r>
        <w:r w:rsidRPr="00F06A92">
          <w:rPr>
            <w:b/>
          </w:rPr>
          <w:t xml:space="preserve">interface </w:t>
        </w:r>
        <w:r>
          <w:rPr>
            <w:b/>
          </w:rPr>
          <w:t>g0/1</w:t>
        </w:r>
      </w:ins>
    </w:p>
    <w:p w14:paraId="6A146558" w14:textId="77777777" w:rsidR="00841E8D" w:rsidRPr="00F06A92" w:rsidRDefault="00841E8D" w:rsidP="00841E8D">
      <w:pPr>
        <w:pStyle w:val="CMD"/>
        <w:rPr>
          <w:ins w:id="1118" w:author="Lizethe Pérez Fuertes" w:date="2021-05-10T10:21:00Z"/>
          <w:b/>
        </w:rPr>
      </w:pPr>
      <w:ins w:id="1119" w:author="Lizethe Pérez Fuertes" w:date="2021-05-10T10:21:00Z">
        <w:r>
          <w:t xml:space="preserve">Gateway(config-if)# </w:t>
        </w:r>
        <w:r w:rsidRPr="00F06A92">
          <w:rPr>
            <w:b/>
          </w:rPr>
          <w:t>ip nat inside</w:t>
        </w:r>
      </w:ins>
    </w:p>
    <w:p w14:paraId="2B80C274" w14:textId="77777777" w:rsidR="00841E8D" w:rsidRPr="00F06A92" w:rsidRDefault="00841E8D" w:rsidP="00841E8D">
      <w:pPr>
        <w:pStyle w:val="CMD"/>
        <w:rPr>
          <w:ins w:id="1120" w:author="Lizethe Pérez Fuertes" w:date="2021-05-10T10:21:00Z"/>
          <w:b/>
        </w:rPr>
      </w:pPr>
      <w:ins w:id="1121" w:author="Lizethe Pérez Fuertes" w:date="2021-05-10T10:21:00Z">
        <w:r>
          <w:t xml:space="preserve">Gateway(config-if)# </w:t>
        </w:r>
        <w:r>
          <w:rPr>
            <w:b/>
          </w:rPr>
          <w:t>interface s0/0/1</w:t>
        </w:r>
      </w:ins>
    </w:p>
    <w:p w14:paraId="05B09BAF" w14:textId="77777777" w:rsidR="00841E8D" w:rsidRDefault="00841E8D" w:rsidP="00841E8D">
      <w:pPr>
        <w:pStyle w:val="CMD"/>
        <w:rPr>
          <w:ins w:id="1122" w:author="Lizethe Pérez Fuertes" w:date="2021-05-10T10:21:00Z"/>
          <w:b/>
        </w:rPr>
      </w:pPr>
      <w:ins w:id="1123" w:author="Lizethe Pérez Fuertes" w:date="2021-05-10T10:21:00Z">
        <w:r>
          <w:t xml:space="preserve">Gateway(config-if)# </w:t>
        </w:r>
        <w:r w:rsidRPr="00F06A92">
          <w:rPr>
            <w:b/>
          </w:rPr>
          <w:t>ip nat outside</w:t>
        </w:r>
      </w:ins>
    </w:p>
    <w:p w14:paraId="63513D3F" w14:textId="77777777" w:rsidR="00841E8D" w:rsidRDefault="00841E8D" w:rsidP="00841E8D">
      <w:pPr>
        <w:pStyle w:val="StepHead"/>
        <w:rPr>
          <w:ins w:id="1124" w:author="Lizethe Pérez Fuertes" w:date="2021-05-10T10:21:00Z"/>
        </w:rPr>
      </w:pPr>
      <w:ins w:id="1125" w:author="Lizethe Pérez Fuertes" w:date="2021-05-10T10:21:00Z">
        <w:r>
          <w:t>Verify the NAT pool overload configuration.</w:t>
        </w:r>
      </w:ins>
    </w:p>
    <w:p w14:paraId="3EA78E53" w14:textId="77777777" w:rsidR="00841E8D" w:rsidRDefault="00841E8D" w:rsidP="00841E8D">
      <w:pPr>
        <w:pStyle w:val="SubStepAlpha"/>
        <w:rPr>
          <w:ins w:id="1126" w:author="Lizethe Pérez Fuertes" w:date="2021-05-10T10:21:00Z"/>
        </w:rPr>
      </w:pPr>
      <w:ins w:id="1127" w:author="Lizethe Pérez Fuertes" w:date="2021-05-10T10:21:00Z">
        <w:r>
          <w:t>From each PC host, ping the 192.31.7.1 address on the ISP router.</w:t>
        </w:r>
      </w:ins>
    </w:p>
    <w:p w14:paraId="402B16A3" w14:textId="77777777" w:rsidR="00810E54" w:rsidRPr="00810E54" w:rsidRDefault="00810E54" w:rsidP="00810E54">
      <w:pPr>
        <w:pStyle w:val="SubStepAlpha"/>
        <w:numPr>
          <w:ilvl w:val="2"/>
          <w:numId w:val="11"/>
        </w:numPr>
        <w:rPr>
          <w:ins w:id="1128" w:author="Lizethe Pérez Fuertes" w:date="2021-05-10T10:30:00Z"/>
          <w:highlight w:val="green"/>
        </w:rPr>
      </w:pPr>
      <w:ins w:id="1129" w:author="Lizethe Pérez Fuertes" w:date="2021-05-10T10:30:00Z">
        <w:r w:rsidRPr="00810E54">
          <w:rPr>
            <w:highlight w:val="green"/>
          </w:rPr>
          <w:t>Display NATs on the Gateway router.</w:t>
        </w:r>
      </w:ins>
    </w:p>
    <w:p w14:paraId="5010523E" w14:textId="77777777" w:rsidR="00810E54" w:rsidRDefault="00810E54" w:rsidP="00810E54">
      <w:pPr>
        <w:pStyle w:val="CMD"/>
        <w:ind w:left="1080"/>
        <w:rPr>
          <w:ins w:id="1130" w:author="Lizethe Pérez Fuertes" w:date="2021-05-10T10:30:00Z"/>
        </w:rPr>
      </w:pPr>
      <w:ins w:id="1131" w:author="Lizethe Pérez Fuertes" w:date="2021-05-10T10:30:00Z">
        <w:r w:rsidRPr="00107ECF">
          <w:rPr>
            <w:highlight w:val="green"/>
          </w:rPr>
          <w:t xml:space="preserve">Gateway# </w:t>
        </w:r>
        <w:r w:rsidRPr="004C099A">
          <w:rPr>
            <w:b/>
            <w:sz w:val="24"/>
            <w:szCs w:val="24"/>
            <w:highlight w:val="green"/>
          </w:rPr>
          <w:t>show ip nat translations</w:t>
        </w:r>
      </w:ins>
    </w:p>
    <w:p w14:paraId="1D2FE500" w14:textId="77777777" w:rsidR="00810E54" w:rsidRPr="00865BE9" w:rsidRDefault="00810E54" w:rsidP="00810E54">
      <w:pPr>
        <w:pStyle w:val="CMDOutput"/>
        <w:ind w:left="1080"/>
        <w:rPr>
          <w:ins w:id="1132" w:author="Lizethe Pérez Fuertes" w:date="2021-05-10T10:30:00Z"/>
        </w:rPr>
      </w:pPr>
      <w:ins w:id="1133" w:author="Lizethe Pérez Fuertes" w:date="2021-05-10T10:30:00Z">
        <w:r w:rsidRPr="00865BE9">
          <w:t xml:space="preserve">Pro Inside global </w:t>
        </w:r>
        <w:r>
          <w:t xml:space="preserve">       </w:t>
        </w:r>
        <w:r w:rsidRPr="00865BE9">
          <w:t xml:space="preserve">Inside local </w:t>
        </w:r>
        <w:r>
          <w:t xml:space="preserve">   </w:t>
        </w:r>
        <w:r w:rsidRPr="00865BE9">
          <w:t>Outside local Outside global</w:t>
        </w:r>
      </w:ins>
    </w:p>
    <w:p w14:paraId="5170E79F" w14:textId="77777777" w:rsidR="00810E54" w:rsidRPr="0052298B" w:rsidRDefault="00810E54" w:rsidP="00810E54">
      <w:pPr>
        <w:pStyle w:val="CMDOutput"/>
        <w:ind w:left="1080"/>
        <w:rPr>
          <w:ins w:id="1134" w:author="Lizethe Pérez Fuertes" w:date="2021-05-10T10:30:00Z"/>
          <w:highlight w:val="yellow"/>
        </w:rPr>
      </w:pPr>
      <w:bookmarkStart w:id="1135" w:name="_Hlk71459274"/>
      <w:ins w:id="1136" w:author="Lizethe Pérez Fuertes" w:date="2021-05-10T10:30:00Z">
        <w:r w:rsidRPr="0052298B">
          <w:rPr>
            <w:highlight w:val="yellow"/>
          </w:rPr>
          <w:t>icmp 209.165.200.225:13</w:t>
        </w:r>
        <w:r>
          <w:rPr>
            <w:highlight w:val="yellow"/>
          </w:rPr>
          <w:t xml:space="preserve">  </w:t>
        </w:r>
        <w:r w:rsidRPr="0052298B">
          <w:rPr>
            <w:highlight w:val="yellow"/>
          </w:rPr>
          <w:t>192.168.1.22:13 192.31.7.1:13 192.31.7.1:13</w:t>
        </w:r>
      </w:ins>
    </w:p>
    <w:p w14:paraId="7372A88F" w14:textId="77777777" w:rsidR="00810E54" w:rsidRPr="0052298B" w:rsidRDefault="00810E54" w:rsidP="00810E54">
      <w:pPr>
        <w:pStyle w:val="CMDOutput"/>
        <w:ind w:left="1080"/>
        <w:rPr>
          <w:ins w:id="1137" w:author="Lizethe Pérez Fuertes" w:date="2021-05-10T10:30:00Z"/>
          <w:highlight w:val="yellow"/>
        </w:rPr>
      </w:pPr>
      <w:ins w:id="1138" w:author="Lizethe Pérez Fuertes" w:date="2021-05-10T10:30:00Z">
        <w:r w:rsidRPr="0052298B">
          <w:rPr>
            <w:highlight w:val="yellow"/>
          </w:rPr>
          <w:t>icmp 209.165.200.225:14</w:t>
        </w:r>
        <w:r>
          <w:rPr>
            <w:highlight w:val="yellow"/>
          </w:rPr>
          <w:t xml:space="preserve">  </w:t>
        </w:r>
        <w:r w:rsidRPr="0052298B">
          <w:rPr>
            <w:highlight w:val="yellow"/>
          </w:rPr>
          <w:t>192.168.1.22:14 192.31.7.1:14 192.31.7.1:14</w:t>
        </w:r>
      </w:ins>
    </w:p>
    <w:p w14:paraId="10B96213" w14:textId="77777777" w:rsidR="00810E54" w:rsidRPr="0052298B" w:rsidRDefault="00810E54" w:rsidP="00810E54">
      <w:pPr>
        <w:pStyle w:val="CMDOutput"/>
        <w:ind w:left="1080"/>
        <w:rPr>
          <w:ins w:id="1139" w:author="Lizethe Pérez Fuertes" w:date="2021-05-10T10:30:00Z"/>
          <w:highlight w:val="yellow"/>
        </w:rPr>
      </w:pPr>
      <w:ins w:id="1140" w:author="Lizethe Pérez Fuertes" w:date="2021-05-10T10:30:00Z">
        <w:r w:rsidRPr="0052298B">
          <w:rPr>
            <w:highlight w:val="yellow"/>
          </w:rPr>
          <w:t>icmp 209.165.200.225:15</w:t>
        </w:r>
        <w:r>
          <w:rPr>
            <w:highlight w:val="yellow"/>
          </w:rPr>
          <w:t xml:space="preserve">  </w:t>
        </w:r>
        <w:r w:rsidRPr="0052298B">
          <w:rPr>
            <w:highlight w:val="yellow"/>
          </w:rPr>
          <w:t>192.168.1.22:15 192.31.7.1:15 192.31.7.1:15</w:t>
        </w:r>
      </w:ins>
    </w:p>
    <w:p w14:paraId="32F42A93" w14:textId="77777777" w:rsidR="00810E54" w:rsidRPr="0052298B" w:rsidRDefault="00810E54" w:rsidP="00810E54">
      <w:pPr>
        <w:pStyle w:val="CMDOutput"/>
        <w:ind w:left="1080"/>
        <w:rPr>
          <w:ins w:id="1141" w:author="Lizethe Pérez Fuertes" w:date="2021-05-10T10:30:00Z"/>
          <w:highlight w:val="yellow"/>
        </w:rPr>
      </w:pPr>
      <w:ins w:id="1142" w:author="Lizethe Pérez Fuertes" w:date="2021-05-10T10:30:00Z">
        <w:r w:rsidRPr="0052298B">
          <w:rPr>
            <w:highlight w:val="yellow"/>
          </w:rPr>
          <w:t>icmp 209.165.200.225:16</w:t>
        </w:r>
        <w:r>
          <w:rPr>
            <w:highlight w:val="yellow"/>
          </w:rPr>
          <w:t xml:space="preserve">  </w:t>
        </w:r>
        <w:r w:rsidRPr="0052298B">
          <w:rPr>
            <w:highlight w:val="yellow"/>
          </w:rPr>
          <w:t>192.168.1.22:16 192.31.7.1:16 192.31.7.1:16</w:t>
        </w:r>
      </w:ins>
    </w:p>
    <w:p w14:paraId="5C1221AB" w14:textId="77777777" w:rsidR="00810E54" w:rsidRPr="0052298B" w:rsidRDefault="00810E54" w:rsidP="00810E54">
      <w:pPr>
        <w:pStyle w:val="CMDOutput"/>
        <w:ind w:left="1080"/>
        <w:rPr>
          <w:ins w:id="1143" w:author="Lizethe Pérez Fuertes" w:date="2021-05-10T10:30:00Z"/>
          <w:highlight w:val="yellow"/>
        </w:rPr>
      </w:pPr>
      <w:ins w:id="1144" w:author="Lizethe Pérez Fuertes" w:date="2021-05-10T10:30:00Z">
        <w:r w:rsidRPr="0052298B">
          <w:rPr>
            <w:highlight w:val="yellow"/>
          </w:rPr>
          <w:t>icmp 209.165.200.225:17</w:t>
        </w:r>
        <w:r>
          <w:rPr>
            <w:highlight w:val="yellow"/>
          </w:rPr>
          <w:t xml:space="preserve">  </w:t>
        </w:r>
        <w:r w:rsidRPr="0052298B">
          <w:rPr>
            <w:highlight w:val="yellow"/>
          </w:rPr>
          <w:t>192.168.1.21:17 192.31.7.1:17 192.31.7.1:17</w:t>
        </w:r>
      </w:ins>
    </w:p>
    <w:p w14:paraId="3EA275E9" w14:textId="77777777" w:rsidR="00810E54" w:rsidRPr="0052298B" w:rsidRDefault="00810E54" w:rsidP="00810E54">
      <w:pPr>
        <w:pStyle w:val="CMDOutput"/>
        <w:ind w:left="1080"/>
        <w:rPr>
          <w:ins w:id="1145" w:author="Lizethe Pérez Fuertes" w:date="2021-05-10T10:30:00Z"/>
          <w:highlight w:val="yellow"/>
        </w:rPr>
      </w:pPr>
      <w:ins w:id="1146" w:author="Lizethe Pérez Fuertes" w:date="2021-05-10T10:30:00Z">
        <w:r w:rsidRPr="0052298B">
          <w:rPr>
            <w:highlight w:val="yellow"/>
          </w:rPr>
          <w:t>icmp 209.165.200.225:18</w:t>
        </w:r>
        <w:r>
          <w:rPr>
            <w:highlight w:val="yellow"/>
          </w:rPr>
          <w:t xml:space="preserve">  </w:t>
        </w:r>
        <w:r w:rsidRPr="0052298B">
          <w:rPr>
            <w:highlight w:val="yellow"/>
          </w:rPr>
          <w:t>192.168.1.21:18 192.31.7.1:18 192.31.7.1:18</w:t>
        </w:r>
      </w:ins>
    </w:p>
    <w:p w14:paraId="79924ED9" w14:textId="77777777" w:rsidR="00810E54" w:rsidRPr="0052298B" w:rsidRDefault="00810E54" w:rsidP="00810E54">
      <w:pPr>
        <w:pStyle w:val="CMDOutput"/>
        <w:ind w:left="1080"/>
        <w:rPr>
          <w:ins w:id="1147" w:author="Lizethe Pérez Fuertes" w:date="2021-05-10T10:30:00Z"/>
          <w:highlight w:val="yellow"/>
        </w:rPr>
      </w:pPr>
      <w:ins w:id="1148" w:author="Lizethe Pérez Fuertes" w:date="2021-05-10T10:30:00Z">
        <w:r w:rsidRPr="0052298B">
          <w:rPr>
            <w:highlight w:val="yellow"/>
          </w:rPr>
          <w:t>icmp 209.165.200.225:19</w:t>
        </w:r>
        <w:r>
          <w:rPr>
            <w:highlight w:val="yellow"/>
          </w:rPr>
          <w:t xml:space="preserve">  </w:t>
        </w:r>
        <w:r w:rsidRPr="0052298B">
          <w:rPr>
            <w:highlight w:val="yellow"/>
          </w:rPr>
          <w:t>192.168.1.21:19 192.31.7.1:19 192.31.7.1:19</w:t>
        </w:r>
      </w:ins>
    </w:p>
    <w:p w14:paraId="7CE7C78D" w14:textId="77777777" w:rsidR="00810E54" w:rsidRPr="0052298B" w:rsidRDefault="00810E54" w:rsidP="00810E54">
      <w:pPr>
        <w:pStyle w:val="CMDOutput"/>
        <w:ind w:left="1080"/>
        <w:rPr>
          <w:ins w:id="1149" w:author="Lizethe Pérez Fuertes" w:date="2021-05-10T10:30:00Z"/>
          <w:highlight w:val="yellow"/>
        </w:rPr>
      </w:pPr>
      <w:ins w:id="1150" w:author="Lizethe Pérez Fuertes" w:date="2021-05-10T10:30:00Z">
        <w:r w:rsidRPr="0052298B">
          <w:rPr>
            <w:highlight w:val="yellow"/>
          </w:rPr>
          <w:t>icmp 209.165.200.225:20</w:t>
        </w:r>
        <w:r>
          <w:rPr>
            <w:highlight w:val="yellow"/>
          </w:rPr>
          <w:t xml:space="preserve">  </w:t>
        </w:r>
        <w:r w:rsidRPr="0052298B">
          <w:rPr>
            <w:highlight w:val="yellow"/>
          </w:rPr>
          <w:t>192.168.1.21:20 192.31.7.1:20 192.31.7.1:20</w:t>
        </w:r>
      </w:ins>
    </w:p>
    <w:p w14:paraId="62DF5BA4" w14:textId="77777777" w:rsidR="00810E54" w:rsidRPr="0052298B" w:rsidRDefault="00810E54" w:rsidP="00810E54">
      <w:pPr>
        <w:pStyle w:val="CMDOutput"/>
        <w:ind w:left="1080"/>
        <w:rPr>
          <w:ins w:id="1151" w:author="Lizethe Pérez Fuertes" w:date="2021-05-10T10:30:00Z"/>
          <w:highlight w:val="yellow"/>
        </w:rPr>
      </w:pPr>
      <w:ins w:id="1152" w:author="Lizethe Pérez Fuertes" w:date="2021-05-10T10:30:00Z">
        <w:r w:rsidRPr="0052298B">
          <w:rPr>
            <w:highlight w:val="yellow"/>
          </w:rPr>
          <w:t>icmp 209.165.200.225:21</w:t>
        </w:r>
        <w:r>
          <w:rPr>
            <w:highlight w:val="yellow"/>
          </w:rPr>
          <w:t xml:space="preserve">  </w:t>
        </w:r>
        <w:r w:rsidRPr="0052298B">
          <w:rPr>
            <w:highlight w:val="yellow"/>
          </w:rPr>
          <w:t>192.168.1.20:21 192.31.7.1:21 192.31.7.1:21</w:t>
        </w:r>
      </w:ins>
    </w:p>
    <w:p w14:paraId="2DCB8051" w14:textId="77777777" w:rsidR="00810E54" w:rsidRPr="0052298B" w:rsidRDefault="00810E54" w:rsidP="00810E54">
      <w:pPr>
        <w:pStyle w:val="CMDOutput"/>
        <w:ind w:left="1080"/>
        <w:rPr>
          <w:ins w:id="1153" w:author="Lizethe Pérez Fuertes" w:date="2021-05-10T10:30:00Z"/>
          <w:highlight w:val="yellow"/>
        </w:rPr>
      </w:pPr>
      <w:ins w:id="1154" w:author="Lizethe Pérez Fuertes" w:date="2021-05-10T10:30:00Z">
        <w:r w:rsidRPr="0052298B">
          <w:rPr>
            <w:highlight w:val="yellow"/>
          </w:rPr>
          <w:t>icmp 209.165.200.225:22</w:t>
        </w:r>
        <w:r>
          <w:rPr>
            <w:highlight w:val="yellow"/>
          </w:rPr>
          <w:t xml:space="preserve">  </w:t>
        </w:r>
        <w:r w:rsidRPr="0052298B">
          <w:rPr>
            <w:highlight w:val="yellow"/>
          </w:rPr>
          <w:t>192.168.1.20:22 192.31.7.1:22 192.31.7.1:22</w:t>
        </w:r>
      </w:ins>
    </w:p>
    <w:p w14:paraId="73065FD1" w14:textId="77777777" w:rsidR="00810E54" w:rsidRPr="0052298B" w:rsidRDefault="00810E54" w:rsidP="00810E54">
      <w:pPr>
        <w:pStyle w:val="CMDOutput"/>
        <w:ind w:left="1080"/>
        <w:rPr>
          <w:ins w:id="1155" w:author="Lizethe Pérez Fuertes" w:date="2021-05-10T10:30:00Z"/>
          <w:highlight w:val="yellow"/>
        </w:rPr>
      </w:pPr>
      <w:ins w:id="1156" w:author="Lizethe Pérez Fuertes" w:date="2021-05-10T10:30:00Z">
        <w:r w:rsidRPr="0052298B">
          <w:rPr>
            <w:highlight w:val="yellow"/>
          </w:rPr>
          <w:t>icmp 209.165.200.225:23</w:t>
        </w:r>
        <w:r>
          <w:rPr>
            <w:highlight w:val="yellow"/>
          </w:rPr>
          <w:t xml:space="preserve">  </w:t>
        </w:r>
        <w:r w:rsidRPr="0052298B">
          <w:rPr>
            <w:highlight w:val="yellow"/>
          </w:rPr>
          <w:t>192.168.1.20:23 192.31.7.1:23 192.31.7.1:23</w:t>
        </w:r>
      </w:ins>
    </w:p>
    <w:p w14:paraId="5696BE33" w14:textId="77777777" w:rsidR="00810E54" w:rsidRPr="0052298B" w:rsidRDefault="00810E54" w:rsidP="00810E54">
      <w:pPr>
        <w:pStyle w:val="CMDOutput"/>
        <w:ind w:left="1080"/>
        <w:rPr>
          <w:ins w:id="1157" w:author="Lizethe Pérez Fuertes" w:date="2021-05-10T10:30:00Z"/>
          <w:highlight w:val="yellow"/>
        </w:rPr>
      </w:pPr>
      <w:ins w:id="1158" w:author="Lizethe Pérez Fuertes" w:date="2021-05-10T10:30:00Z">
        <w:r w:rsidRPr="0052298B">
          <w:rPr>
            <w:highlight w:val="yellow"/>
          </w:rPr>
          <w:t>icmp 209.165.200.225:24</w:t>
        </w:r>
        <w:r>
          <w:rPr>
            <w:highlight w:val="yellow"/>
          </w:rPr>
          <w:t xml:space="preserve">  </w:t>
        </w:r>
        <w:r w:rsidRPr="0052298B">
          <w:rPr>
            <w:highlight w:val="yellow"/>
          </w:rPr>
          <w:t>192.168.1.20:24 192.31.7.1:24 192.31.7.1:24</w:t>
        </w:r>
      </w:ins>
    </w:p>
    <w:bookmarkEnd w:id="1135"/>
    <w:p w14:paraId="700B8C4E" w14:textId="78F1229F" w:rsidR="00810E54" w:rsidRDefault="00810E54" w:rsidP="00810E54">
      <w:pPr>
        <w:pStyle w:val="SubStepAlpha"/>
        <w:numPr>
          <w:ilvl w:val="0"/>
          <w:numId w:val="0"/>
        </w:numPr>
        <w:ind w:left="1080"/>
        <w:rPr>
          <w:ins w:id="1159" w:author="Lizethe Pérez Fuertes" w:date="2021-05-10T10:30:00Z"/>
          <w:highlight w:val="green"/>
        </w:rPr>
      </w:pPr>
    </w:p>
    <w:p w14:paraId="55CA1A7B" w14:textId="4566D01A" w:rsidR="00810E54" w:rsidRDefault="00810E54" w:rsidP="00810E54">
      <w:pPr>
        <w:pStyle w:val="SubStepAlpha"/>
        <w:numPr>
          <w:ilvl w:val="0"/>
          <w:numId w:val="0"/>
        </w:numPr>
        <w:ind w:left="1080"/>
        <w:rPr>
          <w:ins w:id="1160" w:author="Lizethe Pérez Fuertes" w:date="2021-05-10T10:30:00Z"/>
          <w:highlight w:val="green"/>
        </w:rPr>
      </w:pPr>
    </w:p>
    <w:p w14:paraId="144A531C" w14:textId="02630E9A" w:rsidR="00810E54" w:rsidRDefault="00810E54" w:rsidP="00810E54">
      <w:pPr>
        <w:pStyle w:val="SubStepAlpha"/>
        <w:numPr>
          <w:ilvl w:val="0"/>
          <w:numId w:val="0"/>
        </w:numPr>
        <w:ind w:left="1080"/>
        <w:rPr>
          <w:ins w:id="1161" w:author="Lizethe Pérez Fuertes" w:date="2021-05-10T10:30:00Z"/>
          <w:highlight w:val="green"/>
        </w:rPr>
      </w:pPr>
    </w:p>
    <w:p w14:paraId="2D33CA9E" w14:textId="36F0CA5F" w:rsidR="00810E54" w:rsidRDefault="00810E54" w:rsidP="00810E54">
      <w:pPr>
        <w:pStyle w:val="SubStepAlpha"/>
        <w:numPr>
          <w:ilvl w:val="0"/>
          <w:numId w:val="0"/>
        </w:numPr>
        <w:ind w:left="1080"/>
        <w:rPr>
          <w:ins w:id="1162" w:author="Lizethe Pérez Fuertes" w:date="2021-05-10T10:30:00Z"/>
          <w:highlight w:val="green"/>
        </w:rPr>
      </w:pPr>
    </w:p>
    <w:p w14:paraId="4E90671E" w14:textId="14D0C41D" w:rsidR="00810E54" w:rsidRDefault="00810E54" w:rsidP="00810E54">
      <w:pPr>
        <w:pStyle w:val="SubStepAlpha"/>
        <w:numPr>
          <w:ilvl w:val="0"/>
          <w:numId w:val="0"/>
        </w:numPr>
        <w:ind w:left="1080"/>
        <w:rPr>
          <w:ins w:id="1163" w:author="Lizethe Pérez Fuertes" w:date="2021-05-10T10:30:00Z"/>
          <w:highlight w:val="green"/>
        </w:rPr>
      </w:pPr>
    </w:p>
    <w:p w14:paraId="06128E1E" w14:textId="77777777" w:rsidR="00810E54" w:rsidRDefault="00810E54" w:rsidP="00810E54">
      <w:pPr>
        <w:pStyle w:val="SubStepAlpha"/>
        <w:ind w:left="1080"/>
        <w:rPr>
          <w:ins w:id="1164" w:author="Lizethe Pérez Fuertes" w:date="2021-05-10T10:30:00Z"/>
          <w:highlight w:val="green"/>
        </w:rPr>
      </w:pPr>
      <w:ins w:id="1165" w:author="Lizethe Pérez Fuertes" w:date="2021-05-10T10:30:00Z">
        <w:r w:rsidRPr="006A6A5E">
          <w:rPr>
            <w:highlight w:val="green"/>
          </w:rPr>
          <w:lastRenderedPageBreak/>
          <w:t>Display NAT statistics on the Gateway router.</w:t>
        </w:r>
      </w:ins>
    </w:p>
    <w:p w14:paraId="10E2B918" w14:textId="77777777" w:rsidR="00810E54" w:rsidRPr="00602618" w:rsidRDefault="00810E54" w:rsidP="00810E54">
      <w:pPr>
        <w:pStyle w:val="CMD"/>
        <w:ind w:left="1080"/>
        <w:rPr>
          <w:ins w:id="1166" w:author="Lizethe Pérez Fuertes" w:date="2021-05-10T10:30:00Z"/>
          <w:b/>
        </w:rPr>
      </w:pPr>
      <w:ins w:id="1167" w:author="Lizethe Pérez Fuertes" w:date="2021-05-10T10:30:00Z">
        <w:r w:rsidRPr="006A6A5E">
          <w:rPr>
            <w:highlight w:val="green"/>
          </w:rPr>
          <w:t xml:space="preserve">Gateway# </w:t>
        </w:r>
        <w:r w:rsidRPr="004C099A">
          <w:rPr>
            <w:b/>
            <w:sz w:val="24"/>
            <w:szCs w:val="24"/>
            <w:highlight w:val="green"/>
          </w:rPr>
          <w:t>show ip nat statistics</w:t>
        </w:r>
      </w:ins>
    </w:p>
    <w:p w14:paraId="64E376ED" w14:textId="77777777" w:rsidR="00810E54" w:rsidRPr="0052298B" w:rsidRDefault="00810E54" w:rsidP="00810E54">
      <w:pPr>
        <w:pStyle w:val="NormalWeb"/>
        <w:spacing w:before="60" w:beforeAutospacing="0" w:after="0" w:afterAutospacing="0"/>
        <w:ind w:left="1080"/>
        <w:rPr>
          <w:ins w:id="1168" w:author="Lizethe Pérez Fuertes" w:date="2021-05-10T10:30:00Z"/>
          <w:rFonts w:ascii="Courier New" w:hAnsi="Courier New" w:cs="Courier New"/>
          <w:sz w:val="20"/>
          <w:szCs w:val="20"/>
        </w:rPr>
      </w:pPr>
      <w:ins w:id="1169" w:author="Lizethe Pérez Fuertes" w:date="2021-05-10T10:30:00Z">
        <w:r w:rsidRPr="0052298B">
          <w:rPr>
            <w:rFonts w:ascii="Courier New" w:hAnsi="Courier New" w:cs="Courier New"/>
            <w:sz w:val="20"/>
            <w:szCs w:val="20"/>
            <w:highlight w:val="yellow"/>
          </w:rPr>
          <w:t>Total translations: 12 (0 static, 12 dynamic, 12 extended)</w:t>
        </w:r>
      </w:ins>
    </w:p>
    <w:p w14:paraId="05565E8F" w14:textId="77777777" w:rsidR="00810E54" w:rsidRPr="0052298B" w:rsidRDefault="00810E54" w:rsidP="00810E54">
      <w:pPr>
        <w:pStyle w:val="NormalWeb"/>
        <w:spacing w:before="60" w:beforeAutospacing="0" w:after="0" w:afterAutospacing="0"/>
        <w:ind w:left="1080"/>
        <w:rPr>
          <w:ins w:id="1170" w:author="Lizethe Pérez Fuertes" w:date="2021-05-10T10:30:00Z"/>
          <w:rFonts w:ascii="Courier New" w:hAnsi="Courier New" w:cs="Courier New"/>
          <w:sz w:val="20"/>
          <w:szCs w:val="20"/>
        </w:rPr>
      </w:pPr>
      <w:ins w:id="1171" w:author="Lizethe Pérez Fuertes" w:date="2021-05-10T10:30:00Z">
        <w:r w:rsidRPr="0052298B">
          <w:rPr>
            <w:rFonts w:ascii="Courier New" w:hAnsi="Courier New" w:cs="Courier New"/>
            <w:sz w:val="20"/>
            <w:szCs w:val="20"/>
          </w:rPr>
          <w:t>Outside Interfaces: Serial0/1/1</w:t>
        </w:r>
      </w:ins>
    </w:p>
    <w:p w14:paraId="5D763C1C" w14:textId="77777777" w:rsidR="00810E54" w:rsidRPr="0052298B" w:rsidRDefault="00810E54" w:rsidP="00810E54">
      <w:pPr>
        <w:pStyle w:val="NormalWeb"/>
        <w:spacing w:before="60" w:beforeAutospacing="0" w:after="0" w:afterAutospacing="0"/>
        <w:ind w:left="1080"/>
        <w:rPr>
          <w:ins w:id="1172" w:author="Lizethe Pérez Fuertes" w:date="2021-05-10T10:30:00Z"/>
          <w:rFonts w:ascii="Courier New" w:hAnsi="Courier New" w:cs="Courier New"/>
          <w:sz w:val="20"/>
          <w:szCs w:val="20"/>
        </w:rPr>
      </w:pPr>
      <w:ins w:id="1173" w:author="Lizethe Pérez Fuertes" w:date="2021-05-10T10:30:00Z">
        <w:r w:rsidRPr="0052298B">
          <w:rPr>
            <w:rFonts w:ascii="Courier New" w:hAnsi="Courier New" w:cs="Courier New"/>
            <w:sz w:val="20"/>
            <w:szCs w:val="20"/>
          </w:rPr>
          <w:t>Inside Interfaces: GigabitEthernet0/1</w:t>
        </w:r>
      </w:ins>
    </w:p>
    <w:p w14:paraId="1BECE5CD" w14:textId="77777777" w:rsidR="00810E54" w:rsidRPr="0052298B" w:rsidRDefault="00810E54" w:rsidP="00810E54">
      <w:pPr>
        <w:pStyle w:val="NormalWeb"/>
        <w:spacing w:before="60" w:beforeAutospacing="0" w:after="0" w:afterAutospacing="0"/>
        <w:ind w:left="1080"/>
        <w:rPr>
          <w:ins w:id="1174" w:author="Lizethe Pérez Fuertes" w:date="2021-05-10T10:30:00Z"/>
          <w:rFonts w:ascii="Courier New" w:hAnsi="Courier New" w:cs="Courier New"/>
          <w:sz w:val="20"/>
          <w:szCs w:val="20"/>
        </w:rPr>
      </w:pPr>
      <w:ins w:id="1175" w:author="Lizethe Pérez Fuertes" w:date="2021-05-10T10:30:00Z">
        <w:r w:rsidRPr="0052298B">
          <w:rPr>
            <w:rFonts w:ascii="Courier New" w:hAnsi="Courier New" w:cs="Courier New"/>
            <w:sz w:val="20"/>
            <w:szCs w:val="20"/>
          </w:rPr>
          <w:t>Hits: 36 Misses: 36</w:t>
        </w:r>
      </w:ins>
    </w:p>
    <w:p w14:paraId="6A38A4F7" w14:textId="77777777" w:rsidR="00810E54" w:rsidRPr="0052298B" w:rsidRDefault="00810E54" w:rsidP="00810E54">
      <w:pPr>
        <w:pStyle w:val="NormalWeb"/>
        <w:spacing w:before="60" w:beforeAutospacing="0" w:after="0" w:afterAutospacing="0"/>
        <w:ind w:left="1080"/>
        <w:rPr>
          <w:ins w:id="1176" w:author="Lizethe Pérez Fuertes" w:date="2021-05-10T10:30:00Z"/>
          <w:rFonts w:ascii="Courier New" w:hAnsi="Courier New" w:cs="Courier New"/>
          <w:sz w:val="20"/>
          <w:szCs w:val="20"/>
        </w:rPr>
      </w:pPr>
      <w:ins w:id="1177" w:author="Lizethe Pérez Fuertes" w:date="2021-05-10T10:30:00Z">
        <w:r w:rsidRPr="0052298B">
          <w:rPr>
            <w:rFonts w:ascii="Courier New" w:hAnsi="Courier New" w:cs="Courier New"/>
            <w:sz w:val="20"/>
            <w:szCs w:val="20"/>
          </w:rPr>
          <w:t>Expired translations: 20</w:t>
        </w:r>
      </w:ins>
    </w:p>
    <w:p w14:paraId="1A1D7A1D" w14:textId="77777777" w:rsidR="00810E54" w:rsidRPr="0052298B" w:rsidRDefault="00810E54" w:rsidP="00810E54">
      <w:pPr>
        <w:pStyle w:val="NormalWeb"/>
        <w:spacing w:before="60" w:beforeAutospacing="0" w:after="0" w:afterAutospacing="0"/>
        <w:ind w:left="1080"/>
        <w:rPr>
          <w:ins w:id="1178" w:author="Lizethe Pérez Fuertes" w:date="2021-05-10T10:30:00Z"/>
          <w:rFonts w:ascii="Courier New" w:hAnsi="Courier New" w:cs="Courier New"/>
          <w:sz w:val="20"/>
          <w:szCs w:val="20"/>
        </w:rPr>
      </w:pPr>
      <w:ins w:id="1179" w:author="Lizethe Pérez Fuertes" w:date="2021-05-10T10:30:00Z">
        <w:r w:rsidRPr="0052298B">
          <w:rPr>
            <w:rFonts w:ascii="Courier New" w:hAnsi="Courier New" w:cs="Courier New"/>
            <w:sz w:val="20"/>
            <w:szCs w:val="20"/>
          </w:rPr>
          <w:t>Dynamic mappings:</w:t>
        </w:r>
      </w:ins>
    </w:p>
    <w:p w14:paraId="77E270F7" w14:textId="77777777" w:rsidR="00810E54" w:rsidRPr="0052298B" w:rsidRDefault="00810E54" w:rsidP="00810E54">
      <w:pPr>
        <w:pStyle w:val="NormalWeb"/>
        <w:spacing w:before="60" w:beforeAutospacing="0" w:after="0" w:afterAutospacing="0"/>
        <w:ind w:left="1080"/>
        <w:rPr>
          <w:ins w:id="1180" w:author="Lizethe Pérez Fuertes" w:date="2021-05-10T10:30:00Z"/>
          <w:rFonts w:ascii="Courier New" w:hAnsi="Courier New" w:cs="Courier New"/>
          <w:sz w:val="20"/>
          <w:szCs w:val="20"/>
        </w:rPr>
      </w:pPr>
      <w:ins w:id="1181" w:author="Lizethe Pérez Fuertes" w:date="2021-05-10T10:30:00Z">
        <w:r w:rsidRPr="0052298B">
          <w:rPr>
            <w:rFonts w:ascii="Courier New" w:hAnsi="Courier New" w:cs="Courier New"/>
            <w:sz w:val="20"/>
            <w:szCs w:val="20"/>
          </w:rPr>
          <w:t>-- Inside Source</w:t>
        </w:r>
      </w:ins>
    </w:p>
    <w:p w14:paraId="4514AA0B" w14:textId="77777777" w:rsidR="00810E54" w:rsidRPr="0052298B" w:rsidRDefault="00810E54" w:rsidP="00810E54">
      <w:pPr>
        <w:pStyle w:val="NormalWeb"/>
        <w:spacing w:before="60" w:beforeAutospacing="0" w:after="0" w:afterAutospacing="0"/>
        <w:ind w:left="1080"/>
        <w:rPr>
          <w:ins w:id="1182" w:author="Lizethe Pérez Fuertes" w:date="2021-05-10T10:30:00Z"/>
          <w:rFonts w:ascii="Courier New" w:hAnsi="Courier New" w:cs="Courier New"/>
          <w:sz w:val="20"/>
          <w:szCs w:val="20"/>
        </w:rPr>
      </w:pPr>
      <w:ins w:id="1183" w:author="Lizethe Pérez Fuertes" w:date="2021-05-10T10:30:00Z">
        <w:r w:rsidRPr="0052298B">
          <w:rPr>
            <w:rFonts w:ascii="Courier New" w:hAnsi="Courier New" w:cs="Courier New"/>
            <w:sz w:val="20"/>
            <w:szCs w:val="20"/>
          </w:rPr>
          <w:t>access-list 1 pool public_access refCount 12</w:t>
        </w:r>
      </w:ins>
    </w:p>
    <w:p w14:paraId="44CC3AA4" w14:textId="77777777" w:rsidR="00810E54" w:rsidRPr="0052298B" w:rsidRDefault="00810E54" w:rsidP="00810E54">
      <w:pPr>
        <w:pStyle w:val="NormalWeb"/>
        <w:spacing w:before="60" w:beforeAutospacing="0" w:after="0" w:afterAutospacing="0"/>
        <w:ind w:left="1080"/>
        <w:rPr>
          <w:ins w:id="1184" w:author="Lizethe Pérez Fuertes" w:date="2021-05-10T10:30:00Z"/>
          <w:rFonts w:ascii="Courier New" w:hAnsi="Courier New" w:cs="Courier New"/>
          <w:sz w:val="20"/>
          <w:szCs w:val="20"/>
          <w:highlight w:val="yellow"/>
        </w:rPr>
      </w:pPr>
      <w:ins w:id="1185" w:author="Lizethe Pérez Fuertes" w:date="2021-05-10T10:30:00Z">
        <w:r w:rsidRPr="0052298B">
          <w:rPr>
            <w:rFonts w:ascii="Courier New" w:hAnsi="Courier New" w:cs="Courier New"/>
            <w:sz w:val="20"/>
            <w:szCs w:val="20"/>
            <w:highlight w:val="yellow"/>
          </w:rPr>
          <w:t>pool public_access: netmask 255.255.255.248</w:t>
        </w:r>
      </w:ins>
    </w:p>
    <w:p w14:paraId="69F28CD4" w14:textId="77777777" w:rsidR="00810E54" w:rsidRPr="0052298B" w:rsidRDefault="00810E54" w:rsidP="00810E54">
      <w:pPr>
        <w:pStyle w:val="NormalWeb"/>
        <w:spacing w:before="60" w:beforeAutospacing="0" w:after="0" w:afterAutospacing="0"/>
        <w:ind w:left="1440"/>
        <w:rPr>
          <w:ins w:id="1186" w:author="Lizethe Pérez Fuertes" w:date="2021-05-10T10:30:00Z"/>
          <w:rFonts w:ascii="Courier New" w:hAnsi="Courier New" w:cs="Courier New"/>
          <w:sz w:val="20"/>
          <w:szCs w:val="20"/>
        </w:rPr>
      </w:pPr>
      <w:ins w:id="1187" w:author="Lizethe Pérez Fuertes" w:date="2021-05-10T10:30:00Z">
        <w:r w:rsidRPr="0052298B">
          <w:rPr>
            <w:rFonts w:ascii="Courier New" w:hAnsi="Courier New" w:cs="Courier New"/>
            <w:sz w:val="20"/>
            <w:szCs w:val="20"/>
            <w:highlight w:val="yellow"/>
          </w:rPr>
          <w:t>start 209.165.200.225 end 209.165.200.230</w:t>
        </w:r>
      </w:ins>
    </w:p>
    <w:p w14:paraId="19118665" w14:textId="77777777" w:rsidR="00810E54" w:rsidRPr="00865BE9" w:rsidRDefault="00810E54" w:rsidP="00810E54">
      <w:pPr>
        <w:pStyle w:val="NormalWeb"/>
        <w:spacing w:before="60" w:beforeAutospacing="0" w:after="0" w:afterAutospacing="0"/>
        <w:ind w:left="1440"/>
        <w:rPr>
          <w:ins w:id="1188" w:author="Lizethe Pérez Fuertes" w:date="2021-05-10T10:30:00Z"/>
          <w:rFonts w:ascii="Courier New" w:hAnsi="Courier New" w:cs="Courier New"/>
          <w:sz w:val="20"/>
          <w:szCs w:val="20"/>
        </w:rPr>
      </w:pPr>
      <w:ins w:id="1189" w:author="Lizethe Pérez Fuertes" w:date="2021-05-10T10:30:00Z">
        <w:r w:rsidRPr="0052298B">
          <w:rPr>
            <w:rFonts w:ascii="Courier New" w:hAnsi="Courier New" w:cs="Courier New"/>
            <w:sz w:val="20"/>
            <w:szCs w:val="20"/>
          </w:rPr>
          <w:t>type generic, total addresses 6 , allocated 1 (16%), misses 0</w:t>
        </w:r>
      </w:ins>
    </w:p>
    <w:p w14:paraId="01FC792C" w14:textId="77777777" w:rsidR="00841E8D" w:rsidRDefault="00841E8D" w:rsidP="00841E8D">
      <w:pPr>
        <w:pStyle w:val="BodyTextL50"/>
        <w:rPr>
          <w:ins w:id="1190" w:author="Lizethe Pérez Fuertes" w:date="2021-05-10T10:21:00Z"/>
        </w:rPr>
      </w:pPr>
      <w:ins w:id="1191" w:author="Lizethe Pérez Fuertes" w:date="2021-05-10T10:21:00Z">
        <w:r>
          <w:rPr>
            <w:b/>
          </w:rPr>
          <w:t>Note</w:t>
        </w:r>
        <w:r>
          <w:t>: Depending on how much time has elapsed since you performed the pings from each PC, you may not see all three translations. ICMP translations have a short timeout value.</w:t>
        </w:r>
      </w:ins>
    </w:p>
    <w:p w14:paraId="4DC13AD7" w14:textId="7B0A976F" w:rsidR="00841E8D" w:rsidRDefault="00841E8D" w:rsidP="00841E8D">
      <w:pPr>
        <w:pStyle w:val="BodyTextL50"/>
        <w:rPr>
          <w:ins w:id="1192" w:author="Lizethe Pérez Fuertes" w:date="2021-05-10T10:21:00Z"/>
          <w:rStyle w:val="AnswerGray"/>
        </w:rPr>
      </w:pPr>
      <w:ins w:id="1193" w:author="Lizethe Pérez Fuertes" w:date="2021-05-10T10:21:00Z">
        <w:r>
          <w:t xml:space="preserve">How many Inside local IP addresses are listed in the sample output above? ________3__ </w:t>
        </w:r>
      </w:ins>
    </w:p>
    <w:p w14:paraId="08FB2A3F" w14:textId="60606C4B" w:rsidR="00841E8D" w:rsidRDefault="00841E8D" w:rsidP="00841E8D">
      <w:pPr>
        <w:pStyle w:val="BodyTextL50"/>
        <w:rPr>
          <w:ins w:id="1194" w:author="Lizethe Pérez Fuertes" w:date="2021-05-10T10:21:00Z"/>
        </w:rPr>
      </w:pPr>
      <w:ins w:id="1195" w:author="Lizethe Pérez Fuertes" w:date="2021-05-10T10:21:00Z">
        <w:r>
          <w:t xml:space="preserve">How many Inside global IP addresses are listed? _________1_ </w:t>
        </w:r>
      </w:ins>
    </w:p>
    <w:p w14:paraId="269058BA" w14:textId="6E275388" w:rsidR="00841E8D" w:rsidRDefault="00841E8D" w:rsidP="00841E8D">
      <w:pPr>
        <w:pStyle w:val="BodyTextL50"/>
        <w:rPr>
          <w:ins w:id="1196" w:author="Lizethe Pérez Fuertes" w:date="2021-05-10T10:21:00Z"/>
        </w:rPr>
      </w:pPr>
      <w:ins w:id="1197" w:author="Lizethe Pérez Fuertes" w:date="2021-05-10T10:21:00Z">
        <w:r>
          <w:t xml:space="preserve">How many port numbers are paired with the Inside global addresses? _______12__ </w:t>
        </w:r>
      </w:ins>
    </w:p>
    <w:p w14:paraId="0AA8A6FF" w14:textId="77777777" w:rsidR="00841E8D" w:rsidRDefault="00841E8D" w:rsidP="00841E8D">
      <w:pPr>
        <w:pStyle w:val="BodyTextL50"/>
        <w:rPr>
          <w:ins w:id="1198" w:author="Lizethe Pérez Fuertes" w:date="2021-05-10T10:21:00Z"/>
        </w:rPr>
      </w:pPr>
      <w:ins w:id="1199" w:author="Lizethe Pérez Fuertes" w:date="2021-05-10T10:21:00Z">
        <w:r>
          <w:t xml:space="preserve">What would be the result of pinging the Inside local address of </w:t>
        </w:r>
        <w:r w:rsidRPr="00810E54">
          <w:rPr>
            <w:b/>
            <w:bCs/>
            <w:rPrChange w:id="1200" w:author="Lizethe Pérez Fuertes" w:date="2021-05-10T10:31:00Z">
              <w:rPr/>
            </w:rPrChange>
          </w:rPr>
          <w:t>PC-A</w:t>
        </w:r>
        <w:r>
          <w:t xml:space="preserve"> from the </w:t>
        </w:r>
        <w:r w:rsidRPr="00810E54">
          <w:rPr>
            <w:b/>
            <w:bCs/>
            <w:rPrChange w:id="1201" w:author="Lizethe Pérez Fuertes" w:date="2021-05-10T10:31:00Z">
              <w:rPr/>
            </w:rPrChange>
          </w:rPr>
          <w:t>ISP</w:t>
        </w:r>
        <w:r>
          <w:t xml:space="preserve"> router? Why?</w:t>
        </w:r>
      </w:ins>
    </w:p>
    <w:p w14:paraId="53B98B22" w14:textId="77777777" w:rsidR="00841E8D" w:rsidRPr="00810E54"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202" w:author="Lizethe Pérez Fuertes" w:date="2021-05-10T10:21:00Z"/>
          <w:rFonts w:eastAsia="Times New Roman" w:cs="Arial"/>
          <w:b/>
          <w:bCs/>
          <w:sz w:val="24"/>
          <w:szCs w:val="24"/>
          <w:lang w:val="es-MX" w:eastAsia="es-MX"/>
          <w:rPrChange w:id="1203" w:author="Lizethe Pérez Fuertes" w:date="2021-05-10T10:31:00Z">
            <w:rPr>
              <w:ins w:id="1204" w:author="Lizethe Pérez Fuertes" w:date="2021-05-10T10:21:00Z"/>
              <w:rFonts w:ascii="Courier New" w:eastAsia="Times New Roman" w:hAnsi="Courier New" w:cs="Courier New"/>
              <w:b/>
              <w:bCs/>
              <w:sz w:val="24"/>
              <w:szCs w:val="24"/>
              <w:lang w:val="es-MX" w:eastAsia="es-MX"/>
            </w:rPr>
          </w:rPrChange>
        </w:rPr>
      </w:pPr>
      <w:ins w:id="1205" w:author="Lizethe Pérez Fuertes" w:date="2021-05-10T10:21:00Z">
        <w:r w:rsidRPr="00810E54">
          <w:rPr>
            <w:rFonts w:eastAsia="Times New Roman" w:cs="Arial"/>
            <w:b/>
            <w:bCs/>
            <w:sz w:val="24"/>
            <w:szCs w:val="24"/>
            <w:lang w:val="es-ES" w:eastAsia="es-MX"/>
            <w:rPrChange w:id="1206" w:author="Lizethe Pérez Fuertes" w:date="2021-05-10T10:31:00Z">
              <w:rPr>
                <w:rFonts w:ascii="Courier New" w:eastAsia="Times New Roman" w:hAnsi="Courier New" w:cs="Courier New"/>
                <w:b/>
                <w:bCs/>
                <w:sz w:val="24"/>
                <w:szCs w:val="24"/>
                <w:lang w:val="es-ES" w:eastAsia="es-MX"/>
              </w:rPr>
            </w:rPrChange>
          </w:rPr>
          <w:t>El ping fallaría porque el enrutador conoce la ubicación de la dirección global interna en su tabla de enrutamiento, pero la dirección local interna no se anuncia.</w:t>
        </w:r>
      </w:ins>
    </w:p>
    <w:p w14:paraId="101B7384" w14:textId="77777777" w:rsidR="00841E8D" w:rsidRDefault="00841E8D" w:rsidP="00841E8D">
      <w:pPr>
        <w:pStyle w:val="PartHead"/>
        <w:rPr>
          <w:ins w:id="1207" w:author="Lizethe Pérez Fuertes" w:date="2021-05-10T10:21:00Z"/>
        </w:rPr>
      </w:pPr>
      <w:ins w:id="1208" w:author="Lizethe Pérez Fuertes" w:date="2021-05-10T10:21:00Z">
        <w:r>
          <w:t>Configure and Verify PAT</w:t>
        </w:r>
      </w:ins>
    </w:p>
    <w:p w14:paraId="082B5278" w14:textId="77777777" w:rsidR="00841E8D" w:rsidRPr="00863612" w:rsidRDefault="00841E8D" w:rsidP="00841E8D">
      <w:pPr>
        <w:pStyle w:val="BodyTextL25"/>
        <w:rPr>
          <w:ins w:id="1209" w:author="Lizethe Pérez Fuertes" w:date="2021-05-10T10:21:00Z"/>
        </w:rPr>
      </w:pPr>
      <w:ins w:id="1210" w:author="Lizethe Pérez Fuertes" w:date="2021-05-10T10:21:00Z">
        <w:r>
          <w:t>In Part 3, you will configure PAT by using an interface instead of a pool of addresses to define the outside address. Not all of the commands in Part 2 will be reused in Part 3.</w:t>
        </w:r>
      </w:ins>
    </w:p>
    <w:p w14:paraId="01076BF6" w14:textId="5C1C827D" w:rsidR="00841E8D" w:rsidRDefault="00841E8D" w:rsidP="00841E8D">
      <w:pPr>
        <w:pStyle w:val="StepHead"/>
        <w:rPr>
          <w:ins w:id="1211" w:author="Lizethe Pérez Fuertes" w:date="2021-05-10T10:32:00Z"/>
        </w:rPr>
      </w:pPr>
      <w:ins w:id="1212" w:author="Lizethe Pérez Fuertes" w:date="2021-05-10T10:21:00Z">
        <w:r>
          <w:t>Clear NATs and statistics on the Gateway router.</w:t>
        </w:r>
      </w:ins>
    </w:p>
    <w:p w14:paraId="6C6EA641" w14:textId="77777777" w:rsidR="00640541" w:rsidRPr="00640541" w:rsidRDefault="00640541" w:rsidP="00640541">
      <w:pPr>
        <w:pStyle w:val="CMD"/>
        <w:rPr>
          <w:ins w:id="1213" w:author="Lizethe Pérez Fuertes" w:date="2021-05-10T10:34:00Z"/>
          <w:rFonts w:ascii="Arial" w:eastAsia="Times New Roman" w:hAnsi="Arial" w:cs="Arial"/>
          <w:b/>
          <w:bCs/>
          <w:sz w:val="24"/>
          <w:szCs w:val="24"/>
          <w:lang w:val="es-ES" w:eastAsia="es-MX"/>
          <w:rPrChange w:id="1214" w:author="Lizethe Pérez Fuertes" w:date="2021-05-10T10:34:00Z">
            <w:rPr>
              <w:ins w:id="1215" w:author="Lizethe Pérez Fuertes" w:date="2021-05-10T10:34:00Z"/>
            </w:rPr>
          </w:rPrChange>
        </w:rPr>
        <w:pPrChange w:id="1216" w:author="Lizethe Pérez Fuertes" w:date="2021-05-10T10:34:00Z">
          <w:pPr>
            <w:pStyle w:val="PartHead"/>
          </w:pPr>
        </w:pPrChange>
      </w:pPr>
      <w:bookmarkStart w:id="1217" w:name="_Hlk71535172"/>
      <w:ins w:id="1218" w:author="Lizethe Pérez Fuertes" w:date="2021-05-10T10:34:00Z">
        <w:r w:rsidRPr="00640541">
          <w:rPr>
            <w:rFonts w:ascii="Arial" w:eastAsia="Times New Roman" w:hAnsi="Arial" w:cs="Arial"/>
            <w:b/>
            <w:bCs/>
            <w:sz w:val="24"/>
            <w:szCs w:val="24"/>
            <w:lang w:val="es-ES" w:eastAsia="es-MX"/>
            <w:rPrChange w:id="1219" w:author="Lizethe Pérez Fuertes" w:date="2021-05-10T10:34:00Z">
              <w:rPr>
                <w:highlight w:val="yellow"/>
              </w:rPr>
            </w:rPrChange>
          </w:rPr>
          <w:t>Gateway# clear ip nat translation *</w:t>
        </w:r>
        <w:r w:rsidRPr="00640541">
          <w:rPr>
            <w:rFonts w:ascii="Arial" w:eastAsia="Times New Roman" w:hAnsi="Arial" w:cs="Arial"/>
            <w:b/>
            <w:bCs/>
            <w:sz w:val="24"/>
            <w:szCs w:val="24"/>
            <w:lang w:val="es-ES" w:eastAsia="es-MX"/>
            <w:rPrChange w:id="1220" w:author="Lizethe Pérez Fuertes" w:date="2021-05-10T10:34:00Z">
              <w:rPr/>
            </w:rPrChange>
          </w:rPr>
          <w:t xml:space="preserve"> </w:t>
        </w:r>
      </w:ins>
    </w:p>
    <w:bookmarkEnd w:id="1217"/>
    <w:p w14:paraId="5E022D22" w14:textId="77777777" w:rsidR="00640541" w:rsidRDefault="00640541" w:rsidP="00640541">
      <w:pPr>
        <w:pStyle w:val="SubStepAlpha"/>
        <w:spacing w:before="0" w:after="0"/>
        <w:ind w:left="1236" w:hanging="357"/>
        <w:rPr>
          <w:ins w:id="1221" w:author="Lizethe Pérez Fuertes" w:date="2021-05-10T10:35:00Z"/>
        </w:rPr>
      </w:pPr>
      <w:ins w:id="1222" w:author="Lizethe Pérez Fuertes" w:date="2021-05-10T10:35:00Z">
        <w:r>
          <w:t>Verify that statistics have been cleared.</w:t>
        </w:r>
      </w:ins>
    </w:p>
    <w:p w14:paraId="148A523D" w14:textId="77777777" w:rsidR="00640541" w:rsidRDefault="00640541" w:rsidP="00640541">
      <w:pPr>
        <w:pStyle w:val="SubStepAlpha"/>
        <w:spacing w:before="0" w:after="0"/>
        <w:ind w:left="1236" w:hanging="357"/>
        <w:rPr>
          <w:ins w:id="1223" w:author="Lizethe Pérez Fuertes" w:date="2021-05-10T10:35:00Z"/>
        </w:rPr>
      </w:pPr>
      <w:ins w:id="1224" w:author="Lizethe Pérez Fuertes" w:date="2021-05-10T10:35:00Z">
        <w:r>
          <w:t>Verify that the outside and inside interfaces are configured for NATs.</w:t>
        </w:r>
      </w:ins>
    </w:p>
    <w:p w14:paraId="19819C52" w14:textId="77777777" w:rsidR="00640541" w:rsidRDefault="00640541" w:rsidP="00640541">
      <w:pPr>
        <w:pStyle w:val="SubStepAlpha"/>
        <w:spacing w:before="0" w:after="0"/>
        <w:ind w:left="1236" w:hanging="357"/>
        <w:rPr>
          <w:ins w:id="1225" w:author="Lizethe Pérez Fuertes" w:date="2021-05-10T10:35:00Z"/>
        </w:rPr>
      </w:pPr>
      <w:ins w:id="1226" w:author="Lizethe Pérez Fuertes" w:date="2021-05-10T10:35:00Z">
        <w:r>
          <w:t>Verify that the ACL is still configured for NATs.</w:t>
        </w:r>
      </w:ins>
    </w:p>
    <w:p w14:paraId="1C56A512" w14:textId="77777777" w:rsidR="00640541" w:rsidRPr="00107ECF" w:rsidRDefault="00640541" w:rsidP="00640541">
      <w:pPr>
        <w:pStyle w:val="CMD"/>
        <w:ind w:left="1240"/>
        <w:rPr>
          <w:ins w:id="1227" w:author="Lizethe Pérez Fuertes" w:date="2021-05-10T10:35:00Z"/>
          <w:b/>
          <w:bCs/>
          <w:highlight w:val="green"/>
        </w:rPr>
      </w:pPr>
      <w:ins w:id="1228" w:author="Lizethe Pérez Fuertes" w:date="2021-05-10T10:35:00Z">
        <w:r w:rsidRPr="00107ECF">
          <w:rPr>
            <w:highlight w:val="green"/>
          </w:rPr>
          <w:t xml:space="preserve">Gateway# </w:t>
        </w:r>
        <w:r w:rsidRPr="00107ECF">
          <w:rPr>
            <w:b/>
            <w:bCs/>
            <w:highlight w:val="green"/>
          </w:rPr>
          <w:t xml:space="preserve">sh ip nat statistics </w:t>
        </w:r>
      </w:ins>
    </w:p>
    <w:p w14:paraId="43076E9E" w14:textId="77777777" w:rsidR="00640541" w:rsidRPr="00A2513A" w:rsidRDefault="00640541" w:rsidP="00640541">
      <w:pPr>
        <w:pStyle w:val="CMD"/>
        <w:ind w:left="1240"/>
        <w:rPr>
          <w:ins w:id="1229" w:author="Lizethe Pérez Fuertes" w:date="2021-05-10T10:35:00Z"/>
        </w:rPr>
      </w:pPr>
      <w:ins w:id="1230" w:author="Lizethe Pérez Fuertes" w:date="2021-05-10T10:35:00Z">
        <w:r w:rsidRPr="00A2513A">
          <w:rPr>
            <w:highlight w:val="yellow"/>
          </w:rPr>
          <w:t>Total translations: 0 (0 static, 0 dynamic, 0 extended)</w:t>
        </w:r>
      </w:ins>
    </w:p>
    <w:p w14:paraId="0F2B7D64" w14:textId="77777777" w:rsidR="00640541" w:rsidRPr="00A2513A" w:rsidRDefault="00640541" w:rsidP="00640541">
      <w:pPr>
        <w:pStyle w:val="CMD"/>
        <w:ind w:left="1240"/>
        <w:rPr>
          <w:ins w:id="1231" w:author="Lizethe Pérez Fuertes" w:date="2021-05-10T10:35:00Z"/>
          <w:highlight w:val="yellow"/>
        </w:rPr>
      </w:pPr>
      <w:ins w:id="1232" w:author="Lizethe Pérez Fuertes" w:date="2021-05-10T10:35:00Z">
        <w:r w:rsidRPr="00A2513A">
          <w:rPr>
            <w:highlight w:val="yellow"/>
          </w:rPr>
          <w:t>Outside Interfaces: Serial0/1/1</w:t>
        </w:r>
      </w:ins>
    </w:p>
    <w:p w14:paraId="12761E94" w14:textId="77777777" w:rsidR="00640541" w:rsidRPr="00A2513A" w:rsidRDefault="00640541" w:rsidP="00640541">
      <w:pPr>
        <w:pStyle w:val="CMD"/>
        <w:ind w:left="1240"/>
        <w:rPr>
          <w:ins w:id="1233" w:author="Lizethe Pérez Fuertes" w:date="2021-05-10T10:35:00Z"/>
        </w:rPr>
      </w:pPr>
      <w:ins w:id="1234" w:author="Lizethe Pérez Fuertes" w:date="2021-05-10T10:35:00Z">
        <w:r w:rsidRPr="00A2513A">
          <w:rPr>
            <w:highlight w:val="yellow"/>
          </w:rPr>
          <w:t>Inside Interfaces: GigabitEthernet0/1</w:t>
        </w:r>
      </w:ins>
    </w:p>
    <w:p w14:paraId="587FBE8C" w14:textId="77777777" w:rsidR="00640541" w:rsidRPr="00A2513A" w:rsidRDefault="00640541" w:rsidP="00640541">
      <w:pPr>
        <w:pStyle w:val="CMD"/>
        <w:ind w:left="1240"/>
        <w:rPr>
          <w:ins w:id="1235" w:author="Lizethe Pérez Fuertes" w:date="2021-05-10T10:35:00Z"/>
        </w:rPr>
      </w:pPr>
      <w:ins w:id="1236" w:author="Lizethe Pérez Fuertes" w:date="2021-05-10T10:35:00Z">
        <w:r w:rsidRPr="00A2513A">
          <w:t>Hits: 36 Misses: 36</w:t>
        </w:r>
      </w:ins>
    </w:p>
    <w:p w14:paraId="37BDF633" w14:textId="77777777" w:rsidR="00640541" w:rsidRPr="00A2513A" w:rsidRDefault="00640541" w:rsidP="00640541">
      <w:pPr>
        <w:pStyle w:val="CMD"/>
        <w:ind w:left="1240"/>
        <w:rPr>
          <w:ins w:id="1237" w:author="Lizethe Pérez Fuertes" w:date="2021-05-10T10:35:00Z"/>
        </w:rPr>
      </w:pPr>
      <w:ins w:id="1238" w:author="Lizethe Pérez Fuertes" w:date="2021-05-10T10:35:00Z">
        <w:r w:rsidRPr="00A2513A">
          <w:t>Expired translations: 32</w:t>
        </w:r>
      </w:ins>
    </w:p>
    <w:p w14:paraId="0D9AC73D" w14:textId="77777777" w:rsidR="00640541" w:rsidRPr="00A2513A" w:rsidRDefault="00640541" w:rsidP="00640541">
      <w:pPr>
        <w:pStyle w:val="CMD"/>
        <w:ind w:left="1240"/>
        <w:rPr>
          <w:ins w:id="1239" w:author="Lizethe Pérez Fuertes" w:date="2021-05-10T10:35:00Z"/>
        </w:rPr>
      </w:pPr>
      <w:ins w:id="1240" w:author="Lizethe Pérez Fuertes" w:date="2021-05-10T10:35:00Z">
        <w:r w:rsidRPr="00A2513A">
          <w:t>Dynamic mappings:</w:t>
        </w:r>
      </w:ins>
    </w:p>
    <w:p w14:paraId="05DA384B" w14:textId="77777777" w:rsidR="00640541" w:rsidRPr="00A2513A" w:rsidRDefault="00640541" w:rsidP="00640541">
      <w:pPr>
        <w:pStyle w:val="CMD"/>
        <w:ind w:left="1240"/>
        <w:rPr>
          <w:ins w:id="1241" w:author="Lizethe Pérez Fuertes" w:date="2021-05-10T10:35:00Z"/>
        </w:rPr>
      </w:pPr>
      <w:ins w:id="1242" w:author="Lizethe Pérez Fuertes" w:date="2021-05-10T10:35:00Z">
        <w:r w:rsidRPr="00A2513A">
          <w:t>-- Inside Source</w:t>
        </w:r>
      </w:ins>
    </w:p>
    <w:p w14:paraId="1FAE5384" w14:textId="77777777" w:rsidR="00640541" w:rsidRPr="00A2513A" w:rsidRDefault="00640541" w:rsidP="00640541">
      <w:pPr>
        <w:pStyle w:val="CMD"/>
        <w:ind w:left="1240"/>
        <w:rPr>
          <w:ins w:id="1243" w:author="Lizethe Pérez Fuertes" w:date="2021-05-10T10:35:00Z"/>
        </w:rPr>
      </w:pPr>
      <w:ins w:id="1244" w:author="Lizethe Pérez Fuertes" w:date="2021-05-10T10:35:00Z">
        <w:r w:rsidRPr="00A2513A">
          <w:rPr>
            <w:highlight w:val="yellow"/>
          </w:rPr>
          <w:t>access-list 1 pool public_access</w:t>
        </w:r>
        <w:r w:rsidRPr="00A2513A">
          <w:t xml:space="preserve"> refCount 0</w:t>
        </w:r>
      </w:ins>
    </w:p>
    <w:p w14:paraId="7DC6A041" w14:textId="77777777" w:rsidR="00640541" w:rsidRPr="00A2513A" w:rsidRDefault="00640541" w:rsidP="00640541">
      <w:pPr>
        <w:pStyle w:val="CMD"/>
        <w:ind w:left="1240"/>
        <w:rPr>
          <w:ins w:id="1245" w:author="Lizethe Pérez Fuertes" w:date="2021-05-10T10:35:00Z"/>
        </w:rPr>
      </w:pPr>
      <w:ins w:id="1246" w:author="Lizethe Pérez Fuertes" w:date="2021-05-10T10:35:00Z">
        <w:r w:rsidRPr="00A2513A">
          <w:t>pool public_access: netmask 255.255.255.248</w:t>
        </w:r>
      </w:ins>
    </w:p>
    <w:p w14:paraId="47FECB62" w14:textId="77777777" w:rsidR="00640541" w:rsidRPr="00A2513A" w:rsidRDefault="00640541" w:rsidP="00640541">
      <w:pPr>
        <w:pStyle w:val="CMD"/>
        <w:ind w:left="1440"/>
        <w:rPr>
          <w:ins w:id="1247" w:author="Lizethe Pérez Fuertes" w:date="2021-05-10T10:35:00Z"/>
        </w:rPr>
      </w:pPr>
      <w:ins w:id="1248" w:author="Lizethe Pérez Fuertes" w:date="2021-05-10T10:35:00Z">
        <w:r w:rsidRPr="00A2513A">
          <w:t>start 209.165.200.225 end 209.165.200.230</w:t>
        </w:r>
      </w:ins>
    </w:p>
    <w:p w14:paraId="14CD4C7D" w14:textId="77777777" w:rsidR="00640541" w:rsidRDefault="00640541" w:rsidP="00640541">
      <w:pPr>
        <w:pStyle w:val="CMD"/>
        <w:ind w:left="1440"/>
        <w:rPr>
          <w:ins w:id="1249" w:author="Lizethe Pérez Fuertes" w:date="2021-05-10T10:35:00Z"/>
        </w:rPr>
      </w:pPr>
      <w:ins w:id="1250" w:author="Lizethe Pérez Fuertes" w:date="2021-05-10T10:35:00Z">
        <w:r w:rsidRPr="00A2513A">
          <w:t>type generic, total addresses 6 , allocated 0 (0%), misses 0</w:t>
        </w:r>
      </w:ins>
    </w:p>
    <w:p w14:paraId="22FC21BE" w14:textId="77777777" w:rsidR="00640541" w:rsidRPr="00A2513A" w:rsidRDefault="00640541" w:rsidP="00640541">
      <w:pPr>
        <w:pStyle w:val="CMD"/>
        <w:ind w:left="1440"/>
        <w:rPr>
          <w:ins w:id="1251" w:author="Lizethe Pérez Fuertes" w:date="2021-05-10T10:35:00Z"/>
        </w:rPr>
      </w:pPr>
    </w:p>
    <w:p w14:paraId="3DA730B1" w14:textId="77777777" w:rsidR="00640541" w:rsidRPr="00107ECF" w:rsidRDefault="00640541" w:rsidP="00640541">
      <w:pPr>
        <w:pStyle w:val="StepHead"/>
        <w:ind w:left="1456"/>
        <w:rPr>
          <w:ins w:id="1252" w:author="Lizethe Pérez Fuertes" w:date="2021-05-10T10:35:00Z"/>
          <w:highlight w:val="yellow"/>
        </w:rPr>
      </w:pPr>
      <w:ins w:id="1253" w:author="Lizethe Pérez Fuertes" w:date="2021-05-10T10:35:00Z">
        <w:r w:rsidRPr="00107ECF">
          <w:rPr>
            <w:highlight w:val="yellow"/>
          </w:rPr>
          <w:lastRenderedPageBreak/>
          <w:t>Remove the NAT translation from inside source list to outside pool.</w:t>
        </w:r>
      </w:ins>
    </w:p>
    <w:p w14:paraId="5203D8C1" w14:textId="77777777" w:rsidR="00640541" w:rsidRDefault="00640541" w:rsidP="00640541">
      <w:pPr>
        <w:pStyle w:val="CMD"/>
        <w:ind w:left="1240"/>
        <w:rPr>
          <w:ins w:id="1254" w:author="Lizethe Pérez Fuertes" w:date="2021-05-10T10:35:00Z"/>
          <w:rFonts w:ascii="Arial"/>
          <w:b/>
          <w:spacing w:val="-1"/>
          <w:sz w:val="28"/>
          <w:highlight w:val="yellow"/>
        </w:rPr>
      </w:pPr>
      <w:ins w:id="1255" w:author="Lizethe Pérez Fuertes" w:date="2021-05-10T10:35:00Z">
        <w:r w:rsidRPr="00107ECF">
          <w:rPr>
            <w:highlight w:val="yellow"/>
          </w:rPr>
          <w:t xml:space="preserve">Gateway(config)# </w:t>
        </w:r>
        <w:r w:rsidRPr="004C099A">
          <w:rPr>
            <w:rFonts w:ascii="Arial"/>
            <w:b/>
            <w:spacing w:val="-1"/>
            <w:sz w:val="24"/>
            <w:szCs w:val="24"/>
            <w:highlight w:val="yellow"/>
          </w:rPr>
          <w:t>no ip nat inside source list 1 pool public_access overload</w:t>
        </w:r>
      </w:ins>
    </w:p>
    <w:p w14:paraId="789F57E0" w14:textId="77777777" w:rsidR="00640541" w:rsidRPr="00107ECF" w:rsidRDefault="00640541" w:rsidP="00640541">
      <w:pPr>
        <w:pStyle w:val="StepHead"/>
        <w:ind w:left="1456"/>
        <w:rPr>
          <w:ins w:id="1256" w:author="Lizethe Pérez Fuertes" w:date="2021-05-10T10:35:00Z"/>
          <w:highlight w:val="yellow"/>
        </w:rPr>
      </w:pPr>
      <w:ins w:id="1257" w:author="Lizethe Pérez Fuertes" w:date="2021-05-10T10:35:00Z">
        <w:r w:rsidRPr="00107ECF">
          <w:rPr>
            <w:highlight w:val="yellow"/>
          </w:rPr>
          <w:t>Remove the pool of useable public IP addresses.</w:t>
        </w:r>
      </w:ins>
    </w:p>
    <w:p w14:paraId="13FB1E92" w14:textId="77777777" w:rsidR="00640541" w:rsidRPr="00107ECF" w:rsidRDefault="00640541" w:rsidP="00640541">
      <w:pPr>
        <w:pStyle w:val="CMD"/>
        <w:ind w:left="1240"/>
        <w:rPr>
          <w:ins w:id="1258" w:author="Lizethe Pérez Fuertes" w:date="2021-05-10T10:35:00Z"/>
          <w:b/>
          <w:highlight w:val="yellow"/>
        </w:rPr>
      </w:pPr>
      <w:ins w:id="1259" w:author="Lizethe Pérez Fuertes" w:date="2021-05-10T10:35:00Z">
        <w:r w:rsidRPr="00107ECF">
          <w:rPr>
            <w:highlight w:val="yellow"/>
          </w:rPr>
          <w:t xml:space="preserve">Gateway(config)# </w:t>
        </w:r>
        <w:r w:rsidRPr="004C099A">
          <w:rPr>
            <w:rFonts w:ascii="Arial"/>
            <w:b/>
            <w:spacing w:val="-1"/>
            <w:sz w:val="24"/>
            <w:szCs w:val="24"/>
            <w:highlight w:val="yellow"/>
          </w:rPr>
          <w:t>no ip nat pool public_access 209.165.200.225 209.165.200.230 netmask 255.255.255.248</w:t>
        </w:r>
      </w:ins>
    </w:p>
    <w:p w14:paraId="23D073A0" w14:textId="77777777" w:rsidR="00640541" w:rsidRPr="00107ECF" w:rsidRDefault="00640541" w:rsidP="00640541">
      <w:pPr>
        <w:pStyle w:val="StepHead"/>
        <w:ind w:left="1456"/>
        <w:rPr>
          <w:ins w:id="1260" w:author="Lizethe Pérez Fuertes" w:date="2021-05-10T10:35:00Z"/>
          <w:highlight w:val="yellow"/>
        </w:rPr>
      </w:pPr>
      <w:ins w:id="1261" w:author="Lizethe Pérez Fuertes" w:date="2021-05-10T10:35:00Z">
        <w:r w:rsidRPr="00107ECF">
          <w:rPr>
            <w:highlight w:val="yellow"/>
          </w:rPr>
          <w:t>Associate the source list with the outside interface.</w:t>
        </w:r>
      </w:ins>
    </w:p>
    <w:p w14:paraId="0EF07787" w14:textId="77777777" w:rsidR="00640541" w:rsidRPr="0067586E" w:rsidRDefault="00640541" w:rsidP="00640541">
      <w:pPr>
        <w:pStyle w:val="CMD"/>
        <w:ind w:left="1240"/>
        <w:rPr>
          <w:ins w:id="1262" w:author="Lizethe Pérez Fuertes" w:date="2021-05-10T10:35:00Z"/>
          <w:b/>
        </w:rPr>
      </w:pPr>
      <w:ins w:id="1263" w:author="Lizethe Pérez Fuertes" w:date="2021-05-10T10:35:00Z">
        <w:r w:rsidRPr="00107ECF">
          <w:rPr>
            <w:highlight w:val="yellow"/>
          </w:rPr>
          <w:t xml:space="preserve">Gateway(config)# </w:t>
        </w:r>
        <w:r w:rsidRPr="004C099A">
          <w:rPr>
            <w:rFonts w:ascii="Arial"/>
            <w:b/>
            <w:spacing w:val="-1"/>
            <w:sz w:val="24"/>
            <w:szCs w:val="24"/>
            <w:highlight w:val="yellow"/>
          </w:rPr>
          <w:t>ip nat inside source list 1 interface serial 0/1/1 overload</w:t>
        </w:r>
      </w:ins>
    </w:p>
    <w:p w14:paraId="3A262493" w14:textId="77777777" w:rsidR="00640541" w:rsidRDefault="00640541" w:rsidP="00640541">
      <w:pPr>
        <w:pStyle w:val="StepHead"/>
        <w:ind w:left="1456"/>
        <w:rPr>
          <w:ins w:id="1264" w:author="Lizethe Pérez Fuertes" w:date="2021-05-10T10:35:00Z"/>
        </w:rPr>
      </w:pPr>
      <w:ins w:id="1265" w:author="Lizethe Pérez Fuertes" w:date="2021-05-10T10:35:00Z">
        <w:r>
          <w:t>Test the PAT configuration.</w:t>
        </w:r>
      </w:ins>
    </w:p>
    <w:p w14:paraId="6455ED86" w14:textId="77777777" w:rsidR="00640541" w:rsidRDefault="00640541" w:rsidP="00640541">
      <w:pPr>
        <w:pStyle w:val="SubStepAlpha"/>
        <w:ind w:left="1240"/>
        <w:rPr>
          <w:ins w:id="1266" w:author="Lizethe Pérez Fuertes" w:date="2021-05-10T10:35:00Z"/>
          <w:highlight w:val="green"/>
        </w:rPr>
      </w:pPr>
      <w:ins w:id="1267" w:author="Lizethe Pérez Fuertes" w:date="2021-05-10T10:35:00Z">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ins>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889"/>
        <w:gridCol w:w="2191"/>
        <w:gridCol w:w="3370"/>
      </w:tblGrid>
      <w:tr w:rsidR="00640541" w:rsidRPr="006A6A5E" w14:paraId="2E089C0B" w14:textId="77777777" w:rsidTr="00E13DF1">
        <w:trPr>
          <w:trHeight w:val="454"/>
          <w:ins w:id="1268" w:author="Lizethe Pérez Fuertes" w:date="2021-05-10T10:35:00Z"/>
        </w:trPr>
        <w:tc>
          <w:tcPr>
            <w:tcW w:w="1214" w:type="dxa"/>
            <w:vAlign w:val="center"/>
          </w:tcPr>
          <w:p w14:paraId="4F860A84" w14:textId="77777777" w:rsidR="00640541" w:rsidRPr="006A6A5E" w:rsidRDefault="00640541" w:rsidP="00E13DF1">
            <w:pPr>
              <w:spacing w:line="300" w:lineRule="exact"/>
              <w:jc w:val="center"/>
              <w:rPr>
                <w:ins w:id="1269" w:author="Lizethe Pérez Fuertes" w:date="2021-05-10T10:35:00Z"/>
                <w:rFonts w:cs="Arial"/>
                <w:b/>
                <w:color w:val="000000"/>
                <w:sz w:val="20"/>
                <w:szCs w:val="20"/>
                <w:highlight w:val="green"/>
              </w:rPr>
            </w:pPr>
            <w:ins w:id="1270" w:author="Lizethe Pérez Fuertes" w:date="2021-05-10T10:35:00Z">
              <w:r w:rsidRPr="006A6A5E">
                <w:rPr>
                  <w:rFonts w:cs="Arial"/>
                  <w:b/>
                  <w:color w:val="000000"/>
                  <w:sz w:val="20"/>
                  <w:szCs w:val="20"/>
                  <w:highlight w:val="green"/>
                </w:rPr>
                <w:t>From</w:t>
              </w:r>
            </w:ins>
          </w:p>
        </w:tc>
        <w:tc>
          <w:tcPr>
            <w:tcW w:w="1985" w:type="dxa"/>
            <w:vAlign w:val="center"/>
          </w:tcPr>
          <w:p w14:paraId="644E45D0" w14:textId="77777777" w:rsidR="00640541" w:rsidRPr="006A6A5E" w:rsidRDefault="00640541" w:rsidP="00E13DF1">
            <w:pPr>
              <w:spacing w:line="300" w:lineRule="exact"/>
              <w:jc w:val="center"/>
              <w:rPr>
                <w:ins w:id="1271" w:author="Lizethe Pérez Fuertes" w:date="2021-05-10T10:35:00Z"/>
                <w:rFonts w:cs="Arial"/>
                <w:b/>
                <w:color w:val="000000"/>
                <w:sz w:val="20"/>
                <w:szCs w:val="20"/>
                <w:highlight w:val="green"/>
              </w:rPr>
            </w:pPr>
            <w:ins w:id="1272" w:author="Lizethe Pérez Fuertes" w:date="2021-05-10T10:35:00Z">
              <w:r w:rsidRPr="006A6A5E">
                <w:rPr>
                  <w:rFonts w:cs="Arial"/>
                  <w:b/>
                  <w:color w:val="000000"/>
                  <w:sz w:val="20"/>
                  <w:szCs w:val="20"/>
                  <w:highlight w:val="green"/>
                </w:rPr>
                <w:t>To</w:t>
              </w:r>
            </w:ins>
          </w:p>
        </w:tc>
        <w:tc>
          <w:tcPr>
            <w:tcW w:w="2268" w:type="dxa"/>
            <w:vAlign w:val="center"/>
          </w:tcPr>
          <w:p w14:paraId="29D930EE" w14:textId="77777777" w:rsidR="00640541" w:rsidRPr="006A6A5E" w:rsidRDefault="00640541" w:rsidP="00E13DF1">
            <w:pPr>
              <w:spacing w:line="300" w:lineRule="exact"/>
              <w:jc w:val="center"/>
              <w:rPr>
                <w:ins w:id="1273" w:author="Lizethe Pérez Fuertes" w:date="2021-05-10T10:35:00Z"/>
                <w:rFonts w:cs="Arial"/>
                <w:b/>
                <w:color w:val="000000"/>
                <w:sz w:val="20"/>
                <w:szCs w:val="20"/>
                <w:highlight w:val="green"/>
              </w:rPr>
            </w:pPr>
            <w:ins w:id="1274" w:author="Lizethe Pérez Fuertes" w:date="2021-05-10T10:35:00Z">
              <w:r w:rsidRPr="006A6A5E">
                <w:rPr>
                  <w:rFonts w:cs="Arial"/>
                  <w:b/>
                  <w:color w:val="000000"/>
                  <w:sz w:val="20"/>
                  <w:szCs w:val="20"/>
                  <w:highlight w:val="green"/>
                </w:rPr>
                <w:t>IP Address (To)</w:t>
              </w:r>
            </w:ins>
          </w:p>
        </w:tc>
        <w:tc>
          <w:tcPr>
            <w:tcW w:w="3544" w:type="dxa"/>
            <w:vAlign w:val="center"/>
          </w:tcPr>
          <w:p w14:paraId="0C36D150" w14:textId="77777777" w:rsidR="00640541" w:rsidRPr="006A6A5E" w:rsidRDefault="00640541" w:rsidP="00E13DF1">
            <w:pPr>
              <w:spacing w:line="300" w:lineRule="exact"/>
              <w:jc w:val="center"/>
              <w:rPr>
                <w:ins w:id="1275" w:author="Lizethe Pérez Fuertes" w:date="2021-05-10T10:35:00Z"/>
                <w:rFonts w:cs="Arial"/>
                <w:b/>
                <w:color w:val="000000"/>
                <w:sz w:val="20"/>
                <w:szCs w:val="20"/>
                <w:highlight w:val="green"/>
              </w:rPr>
            </w:pPr>
            <w:ins w:id="1276" w:author="Lizethe Pérez Fuertes" w:date="2021-05-10T10:35:00Z">
              <w:r w:rsidRPr="006A6A5E">
                <w:rPr>
                  <w:rFonts w:cs="Arial"/>
                  <w:b/>
                  <w:color w:val="000000"/>
                  <w:sz w:val="20"/>
                  <w:szCs w:val="20"/>
                  <w:highlight w:val="green"/>
                </w:rPr>
                <w:t xml:space="preserve">Ping results </w:t>
              </w:r>
              <w:r w:rsidRPr="006A6A5E">
                <w:rPr>
                  <w:rFonts w:cs="Arial"/>
                  <w:sz w:val="20"/>
                  <w:szCs w:val="20"/>
                  <w:highlight w:val="green"/>
                </w:rPr>
                <w:t>(Fail / Success)</w:t>
              </w:r>
            </w:ins>
          </w:p>
        </w:tc>
      </w:tr>
      <w:tr w:rsidR="00640541" w:rsidRPr="006A6A5E" w14:paraId="44D5EBA2" w14:textId="77777777" w:rsidTr="00E13DF1">
        <w:trPr>
          <w:trHeight w:val="454"/>
          <w:ins w:id="1277" w:author="Lizethe Pérez Fuertes" w:date="2021-05-10T10:35:00Z"/>
        </w:trPr>
        <w:tc>
          <w:tcPr>
            <w:tcW w:w="1214" w:type="dxa"/>
            <w:vAlign w:val="center"/>
          </w:tcPr>
          <w:p w14:paraId="1B570B65" w14:textId="77777777" w:rsidR="00640541" w:rsidRPr="006A6A5E" w:rsidRDefault="00640541" w:rsidP="00E13DF1">
            <w:pPr>
              <w:spacing w:line="300" w:lineRule="exact"/>
              <w:jc w:val="center"/>
              <w:rPr>
                <w:ins w:id="1278" w:author="Lizethe Pérez Fuertes" w:date="2021-05-10T10:35:00Z"/>
                <w:rFonts w:cs="Arial"/>
                <w:b/>
                <w:bCs/>
                <w:color w:val="000000"/>
                <w:sz w:val="20"/>
                <w:szCs w:val="20"/>
                <w:highlight w:val="green"/>
              </w:rPr>
            </w:pPr>
            <w:ins w:id="1279" w:author="Lizethe Pérez Fuertes" w:date="2021-05-10T10:35:00Z">
              <w:r w:rsidRPr="006A6A5E">
                <w:rPr>
                  <w:rFonts w:cs="Arial"/>
                  <w:b/>
                  <w:bCs/>
                  <w:color w:val="000000"/>
                  <w:sz w:val="20"/>
                  <w:szCs w:val="20"/>
                  <w:highlight w:val="green"/>
                </w:rPr>
                <w:t>PC-A</w:t>
              </w:r>
            </w:ins>
          </w:p>
        </w:tc>
        <w:tc>
          <w:tcPr>
            <w:tcW w:w="1985" w:type="dxa"/>
            <w:vAlign w:val="center"/>
          </w:tcPr>
          <w:p w14:paraId="755CDA69" w14:textId="77777777" w:rsidR="00640541" w:rsidRPr="006A6A5E" w:rsidRDefault="00640541" w:rsidP="00E13DF1">
            <w:pPr>
              <w:spacing w:line="300" w:lineRule="exact"/>
              <w:jc w:val="center"/>
              <w:rPr>
                <w:ins w:id="1280" w:author="Lizethe Pérez Fuertes" w:date="2021-05-10T10:35:00Z"/>
                <w:rFonts w:cs="Arial"/>
                <w:b/>
                <w:bCs/>
                <w:color w:val="000000"/>
                <w:sz w:val="20"/>
                <w:szCs w:val="20"/>
                <w:highlight w:val="green"/>
              </w:rPr>
            </w:pPr>
            <w:ins w:id="1281"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0633DB3E" w14:textId="77777777" w:rsidR="00640541" w:rsidRPr="006A6A5E" w:rsidRDefault="00640541" w:rsidP="00E13DF1">
            <w:pPr>
              <w:pStyle w:val="TableParagraph"/>
              <w:spacing w:line="300" w:lineRule="exact"/>
              <w:jc w:val="center"/>
              <w:rPr>
                <w:ins w:id="1282" w:author="Lizethe Pérez Fuertes" w:date="2021-05-10T10:35:00Z"/>
                <w:rFonts w:ascii="Arial" w:hAnsi="Arial" w:cs="Arial"/>
                <w:b/>
                <w:bCs/>
                <w:color w:val="FF0000"/>
                <w:sz w:val="20"/>
                <w:szCs w:val="20"/>
                <w:highlight w:val="green"/>
              </w:rPr>
            </w:pPr>
            <w:ins w:id="1283"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0E6E9EFC" w14:textId="77777777" w:rsidR="00640541" w:rsidRPr="006A6A5E" w:rsidRDefault="00640541" w:rsidP="00E13DF1">
            <w:pPr>
              <w:spacing w:line="300" w:lineRule="exact"/>
              <w:rPr>
                <w:ins w:id="1284" w:author="Lizethe Pérez Fuertes" w:date="2021-05-10T10:35:00Z"/>
                <w:rFonts w:cs="Arial"/>
                <w:color w:val="FF0000"/>
                <w:sz w:val="20"/>
                <w:szCs w:val="20"/>
                <w:highlight w:val="green"/>
              </w:rPr>
            </w:pPr>
          </w:p>
        </w:tc>
      </w:tr>
      <w:tr w:rsidR="00640541" w:rsidRPr="006A6A5E" w14:paraId="0BA2F252" w14:textId="77777777" w:rsidTr="00E13DF1">
        <w:trPr>
          <w:trHeight w:val="454"/>
          <w:ins w:id="1285" w:author="Lizethe Pérez Fuertes" w:date="2021-05-10T10:35:00Z"/>
        </w:trPr>
        <w:tc>
          <w:tcPr>
            <w:tcW w:w="1214" w:type="dxa"/>
            <w:vAlign w:val="center"/>
          </w:tcPr>
          <w:p w14:paraId="5DBD87A2" w14:textId="77777777" w:rsidR="00640541" w:rsidRPr="006A6A5E" w:rsidRDefault="00640541" w:rsidP="00E13DF1">
            <w:pPr>
              <w:spacing w:line="300" w:lineRule="exact"/>
              <w:jc w:val="center"/>
              <w:rPr>
                <w:ins w:id="1286" w:author="Lizethe Pérez Fuertes" w:date="2021-05-10T10:35:00Z"/>
                <w:rFonts w:cs="Arial"/>
                <w:b/>
                <w:bCs/>
                <w:color w:val="000000"/>
                <w:sz w:val="20"/>
                <w:szCs w:val="20"/>
                <w:highlight w:val="green"/>
              </w:rPr>
            </w:pPr>
            <w:ins w:id="1287" w:author="Lizethe Pérez Fuertes" w:date="2021-05-10T10:35:00Z">
              <w:r w:rsidRPr="006A6A5E">
                <w:rPr>
                  <w:rFonts w:cs="Arial"/>
                  <w:b/>
                  <w:bCs/>
                  <w:color w:val="000000"/>
                  <w:sz w:val="20"/>
                  <w:szCs w:val="20"/>
                  <w:highlight w:val="green"/>
                </w:rPr>
                <w:t>PC-B</w:t>
              </w:r>
            </w:ins>
          </w:p>
        </w:tc>
        <w:tc>
          <w:tcPr>
            <w:tcW w:w="1985" w:type="dxa"/>
            <w:vAlign w:val="center"/>
          </w:tcPr>
          <w:p w14:paraId="4B092D44" w14:textId="77777777" w:rsidR="00640541" w:rsidRPr="006A6A5E" w:rsidRDefault="00640541" w:rsidP="00E13DF1">
            <w:pPr>
              <w:spacing w:line="300" w:lineRule="exact"/>
              <w:jc w:val="center"/>
              <w:rPr>
                <w:ins w:id="1288" w:author="Lizethe Pérez Fuertes" w:date="2021-05-10T10:35:00Z"/>
                <w:rFonts w:cs="Arial"/>
                <w:b/>
                <w:bCs/>
                <w:color w:val="000000"/>
                <w:sz w:val="20"/>
                <w:szCs w:val="20"/>
                <w:highlight w:val="green"/>
              </w:rPr>
            </w:pPr>
            <w:ins w:id="1289"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3A1A5442" w14:textId="77777777" w:rsidR="00640541" w:rsidRPr="006A6A5E" w:rsidRDefault="00640541" w:rsidP="00E13DF1">
            <w:pPr>
              <w:pStyle w:val="TableParagraph"/>
              <w:spacing w:line="300" w:lineRule="exact"/>
              <w:jc w:val="center"/>
              <w:rPr>
                <w:ins w:id="1290" w:author="Lizethe Pérez Fuertes" w:date="2021-05-10T10:35:00Z"/>
                <w:rFonts w:ascii="Arial" w:hAnsi="Arial" w:cs="Arial"/>
                <w:b/>
                <w:bCs/>
                <w:color w:val="FF0000"/>
                <w:sz w:val="20"/>
                <w:szCs w:val="20"/>
                <w:highlight w:val="green"/>
              </w:rPr>
            </w:pPr>
            <w:ins w:id="1291"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1F1F378E" w14:textId="77777777" w:rsidR="00640541" w:rsidRPr="006A6A5E" w:rsidRDefault="00640541" w:rsidP="00E13DF1">
            <w:pPr>
              <w:spacing w:line="300" w:lineRule="exact"/>
              <w:rPr>
                <w:ins w:id="1292" w:author="Lizethe Pérez Fuertes" w:date="2021-05-10T10:35:00Z"/>
                <w:rFonts w:cs="Arial"/>
                <w:color w:val="FF0000"/>
                <w:sz w:val="20"/>
                <w:szCs w:val="20"/>
                <w:highlight w:val="green"/>
              </w:rPr>
            </w:pPr>
          </w:p>
        </w:tc>
      </w:tr>
      <w:tr w:rsidR="00640541" w:rsidRPr="006A6A5E" w14:paraId="7AD4707E" w14:textId="77777777" w:rsidTr="00E13DF1">
        <w:trPr>
          <w:trHeight w:val="454"/>
          <w:ins w:id="1293" w:author="Lizethe Pérez Fuertes" w:date="2021-05-10T10:35:00Z"/>
        </w:trPr>
        <w:tc>
          <w:tcPr>
            <w:tcW w:w="1214" w:type="dxa"/>
            <w:vAlign w:val="center"/>
          </w:tcPr>
          <w:p w14:paraId="0536DBF4" w14:textId="77777777" w:rsidR="00640541" w:rsidRPr="006A6A5E" w:rsidRDefault="00640541" w:rsidP="00E13DF1">
            <w:pPr>
              <w:spacing w:line="300" w:lineRule="exact"/>
              <w:jc w:val="center"/>
              <w:rPr>
                <w:ins w:id="1294" w:author="Lizethe Pérez Fuertes" w:date="2021-05-10T10:35:00Z"/>
                <w:rFonts w:cs="Arial"/>
                <w:b/>
                <w:bCs/>
                <w:color w:val="000000"/>
                <w:sz w:val="20"/>
                <w:szCs w:val="20"/>
                <w:highlight w:val="green"/>
              </w:rPr>
            </w:pPr>
            <w:ins w:id="1295" w:author="Lizethe Pérez Fuertes" w:date="2021-05-10T10:35:00Z">
              <w:r w:rsidRPr="006A6A5E">
                <w:rPr>
                  <w:rFonts w:cs="Arial"/>
                  <w:b/>
                  <w:bCs/>
                  <w:color w:val="000000"/>
                  <w:sz w:val="20"/>
                  <w:szCs w:val="20"/>
                  <w:highlight w:val="green"/>
                </w:rPr>
                <w:t>PC-C</w:t>
              </w:r>
            </w:ins>
          </w:p>
        </w:tc>
        <w:tc>
          <w:tcPr>
            <w:tcW w:w="1985" w:type="dxa"/>
            <w:vAlign w:val="center"/>
          </w:tcPr>
          <w:p w14:paraId="24A0E0E8" w14:textId="77777777" w:rsidR="00640541" w:rsidRPr="006A6A5E" w:rsidRDefault="00640541" w:rsidP="00E13DF1">
            <w:pPr>
              <w:spacing w:line="300" w:lineRule="exact"/>
              <w:jc w:val="center"/>
              <w:rPr>
                <w:ins w:id="1296" w:author="Lizethe Pérez Fuertes" w:date="2021-05-10T10:35:00Z"/>
                <w:rFonts w:cs="Arial"/>
                <w:b/>
                <w:bCs/>
                <w:color w:val="000000"/>
                <w:sz w:val="20"/>
                <w:szCs w:val="20"/>
                <w:highlight w:val="green"/>
              </w:rPr>
            </w:pPr>
            <w:ins w:id="1297"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4AE0DFC6" w14:textId="77777777" w:rsidR="00640541" w:rsidRPr="006A6A5E" w:rsidRDefault="00640541" w:rsidP="00E13DF1">
            <w:pPr>
              <w:pStyle w:val="TableParagraph"/>
              <w:spacing w:line="300" w:lineRule="exact"/>
              <w:jc w:val="center"/>
              <w:rPr>
                <w:ins w:id="1298" w:author="Lizethe Pérez Fuertes" w:date="2021-05-10T10:35:00Z"/>
                <w:rFonts w:ascii="Arial" w:eastAsia="Times New Roman" w:hAnsi="Arial" w:cs="Arial"/>
                <w:b/>
                <w:bCs/>
                <w:color w:val="FF0000"/>
                <w:sz w:val="20"/>
                <w:szCs w:val="20"/>
                <w:highlight w:val="green"/>
              </w:rPr>
            </w:pPr>
            <w:ins w:id="1299"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2FF59150" w14:textId="77777777" w:rsidR="00640541" w:rsidRPr="006A6A5E" w:rsidRDefault="00640541" w:rsidP="00E13DF1">
            <w:pPr>
              <w:spacing w:line="300" w:lineRule="exact"/>
              <w:rPr>
                <w:ins w:id="1300" w:author="Lizethe Pérez Fuertes" w:date="2021-05-10T10:35:00Z"/>
                <w:rFonts w:cs="Arial"/>
                <w:color w:val="FF0000"/>
                <w:sz w:val="20"/>
                <w:szCs w:val="20"/>
                <w:highlight w:val="green"/>
              </w:rPr>
            </w:pPr>
          </w:p>
        </w:tc>
      </w:tr>
    </w:tbl>
    <w:p w14:paraId="42EC8816" w14:textId="77777777" w:rsidR="00640541" w:rsidRPr="00107ECF" w:rsidRDefault="00640541" w:rsidP="00640541">
      <w:pPr>
        <w:pStyle w:val="SubStepAlpha"/>
        <w:ind w:left="1240"/>
        <w:rPr>
          <w:ins w:id="1301" w:author="Lizethe Pérez Fuertes" w:date="2021-05-10T10:35:00Z"/>
          <w:highlight w:val="green"/>
        </w:rPr>
      </w:pPr>
      <w:ins w:id="1302" w:author="Lizethe Pérez Fuertes" w:date="2021-05-10T10:35:00Z">
        <w:r w:rsidRPr="00107ECF">
          <w:rPr>
            <w:highlight w:val="green"/>
          </w:rPr>
          <w:t xml:space="preserve">Display NAT statistics on the </w:t>
        </w:r>
        <w:r w:rsidRPr="00F725A2">
          <w:rPr>
            <w:b/>
            <w:bCs/>
            <w:highlight w:val="green"/>
          </w:rPr>
          <w:t xml:space="preserve">Gateway </w:t>
        </w:r>
        <w:r w:rsidRPr="00107ECF">
          <w:rPr>
            <w:highlight w:val="green"/>
          </w:rPr>
          <w:t>router.</w:t>
        </w:r>
      </w:ins>
    </w:p>
    <w:p w14:paraId="072D86A4" w14:textId="77777777" w:rsidR="00640541" w:rsidRPr="00602618" w:rsidRDefault="00640541" w:rsidP="00640541">
      <w:pPr>
        <w:pStyle w:val="CMD"/>
        <w:ind w:left="1240"/>
        <w:rPr>
          <w:ins w:id="1303" w:author="Lizethe Pérez Fuertes" w:date="2021-05-10T10:35:00Z"/>
          <w:b/>
        </w:rPr>
      </w:pPr>
      <w:ins w:id="1304" w:author="Lizethe Pérez Fuertes" w:date="2021-05-10T10:35:00Z">
        <w:r w:rsidRPr="00107ECF">
          <w:rPr>
            <w:highlight w:val="green"/>
          </w:rPr>
          <w:t xml:space="preserve">Gateway# </w:t>
        </w:r>
        <w:r w:rsidRPr="004C099A">
          <w:rPr>
            <w:b/>
            <w:sz w:val="24"/>
            <w:szCs w:val="24"/>
            <w:highlight w:val="green"/>
          </w:rPr>
          <w:t>show ip nat statistics</w:t>
        </w:r>
      </w:ins>
    </w:p>
    <w:p w14:paraId="78930277" w14:textId="77777777" w:rsidR="00640541" w:rsidRPr="00A2513A" w:rsidRDefault="00640541" w:rsidP="00640541">
      <w:pPr>
        <w:ind w:left="1240"/>
        <w:rPr>
          <w:ins w:id="1305" w:author="Lizethe Pérez Fuertes" w:date="2021-05-10T10:35:00Z"/>
          <w:rFonts w:ascii="Courier New" w:hAnsi="Courier New" w:cs="Courier New"/>
          <w:sz w:val="20"/>
          <w:szCs w:val="20"/>
        </w:rPr>
      </w:pPr>
      <w:bookmarkStart w:id="1306" w:name="_Hlk71460312"/>
      <w:ins w:id="1307" w:author="Lizethe Pérez Fuertes" w:date="2021-05-10T10:35:00Z">
        <w:r w:rsidRPr="00A2513A">
          <w:rPr>
            <w:rFonts w:ascii="Courier New" w:hAnsi="Courier New" w:cs="Courier New"/>
            <w:sz w:val="20"/>
            <w:szCs w:val="20"/>
            <w:highlight w:val="yellow"/>
          </w:rPr>
          <w:t>Total translations: 12 (0 static, 12 dynamic, 12 extended)</w:t>
        </w:r>
      </w:ins>
    </w:p>
    <w:p w14:paraId="3AD2749C" w14:textId="77777777" w:rsidR="00640541" w:rsidRPr="00A2513A" w:rsidRDefault="00640541" w:rsidP="00640541">
      <w:pPr>
        <w:ind w:left="1240"/>
        <w:rPr>
          <w:ins w:id="1308" w:author="Lizethe Pérez Fuertes" w:date="2021-05-10T10:35:00Z"/>
          <w:rFonts w:ascii="Courier New" w:hAnsi="Courier New" w:cs="Courier New"/>
          <w:sz w:val="20"/>
          <w:szCs w:val="20"/>
        </w:rPr>
      </w:pPr>
      <w:ins w:id="1309" w:author="Lizethe Pérez Fuertes" w:date="2021-05-10T10:35:00Z">
        <w:r w:rsidRPr="00A2513A">
          <w:rPr>
            <w:rFonts w:ascii="Courier New" w:hAnsi="Courier New" w:cs="Courier New"/>
            <w:sz w:val="20"/>
            <w:szCs w:val="20"/>
          </w:rPr>
          <w:t>Outside Interfaces: Serial0/1/1</w:t>
        </w:r>
      </w:ins>
    </w:p>
    <w:p w14:paraId="36D0555F" w14:textId="77777777" w:rsidR="00640541" w:rsidRPr="00A2513A" w:rsidRDefault="00640541" w:rsidP="00640541">
      <w:pPr>
        <w:ind w:left="1240"/>
        <w:rPr>
          <w:ins w:id="1310" w:author="Lizethe Pérez Fuertes" w:date="2021-05-10T10:35:00Z"/>
          <w:rFonts w:ascii="Courier New" w:hAnsi="Courier New" w:cs="Courier New"/>
          <w:sz w:val="20"/>
          <w:szCs w:val="20"/>
        </w:rPr>
      </w:pPr>
      <w:ins w:id="1311" w:author="Lizethe Pérez Fuertes" w:date="2021-05-10T10:35:00Z">
        <w:r w:rsidRPr="00A2513A">
          <w:rPr>
            <w:rFonts w:ascii="Courier New" w:hAnsi="Courier New" w:cs="Courier New"/>
            <w:sz w:val="20"/>
            <w:szCs w:val="20"/>
          </w:rPr>
          <w:t>Inside Interfaces: GigabitEthernet0/1</w:t>
        </w:r>
      </w:ins>
    </w:p>
    <w:p w14:paraId="7167E909" w14:textId="77777777" w:rsidR="00640541" w:rsidRPr="00A2513A" w:rsidRDefault="00640541" w:rsidP="00640541">
      <w:pPr>
        <w:ind w:left="1240"/>
        <w:rPr>
          <w:ins w:id="1312" w:author="Lizethe Pérez Fuertes" w:date="2021-05-10T10:35:00Z"/>
          <w:rFonts w:ascii="Courier New" w:hAnsi="Courier New" w:cs="Courier New"/>
          <w:sz w:val="20"/>
          <w:szCs w:val="20"/>
        </w:rPr>
      </w:pPr>
      <w:ins w:id="1313" w:author="Lizethe Pérez Fuertes" w:date="2021-05-10T10:35:00Z">
        <w:r w:rsidRPr="00A2513A">
          <w:rPr>
            <w:rFonts w:ascii="Courier New" w:hAnsi="Courier New" w:cs="Courier New"/>
            <w:sz w:val="20"/>
            <w:szCs w:val="20"/>
          </w:rPr>
          <w:t>Hits: 48 Misses: 48</w:t>
        </w:r>
      </w:ins>
    </w:p>
    <w:p w14:paraId="3A640212" w14:textId="77777777" w:rsidR="00640541" w:rsidRPr="00A2513A" w:rsidRDefault="00640541" w:rsidP="00640541">
      <w:pPr>
        <w:ind w:left="1240"/>
        <w:rPr>
          <w:ins w:id="1314" w:author="Lizethe Pérez Fuertes" w:date="2021-05-10T10:35:00Z"/>
          <w:rFonts w:ascii="Courier New" w:hAnsi="Courier New" w:cs="Courier New"/>
          <w:sz w:val="20"/>
          <w:szCs w:val="20"/>
        </w:rPr>
      </w:pPr>
      <w:ins w:id="1315" w:author="Lizethe Pérez Fuertes" w:date="2021-05-10T10:35:00Z">
        <w:r w:rsidRPr="00A2513A">
          <w:rPr>
            <w:rFonts w:ascii="Courier New" w:hAnsi="Courier New" w:cs="Courier New"/>
            <w:sz w:val="20"/>
            <w:szCs w:val="20"/>
          </w:rPr>
          <w:t>Expired translations: 32</w:t>
        </w:r>
      </w:ins>
    </w:p>
    <w:p w14:paraId="29B0337F" w14:textId="77777777" w:rsidR="00640541" w:rsidRPr="00107ECF" w:rsidRDefault="00640541" w:rsidP="00640541">
      <w:pPr>
        <w:ind w:left="1240"/>
        <w:rPr>
          <w:ins w:id="1316" w:author="Lizethe Pérez Fuertes" w:date="2021-05-10T10:35:00Z"/>
          <w:rFonts w:ascii="Courier New" w:hAnsi="Courier New" w:cs="Courier New"/>
          <w:sz w:val="20"/>
          <w:szCs w:val="20"/>
        </w:rPr>
      </w:pPr>
      <w:ins w:id="1317" w:author="Lizethe Pérez Fuertes" w:date="2021-05-10T10:35:00Z">
        <w:r w:rsidRPr="00A2513A">
          <w:rPr>
            <w:rFonts w:ascii="Courier New" w:hAnsi="Courier New" w:cs="Courier New"/>
            <w:sz w:val="20"/>
            <w:szCs w:val="20"/>
          </w:rPr>
          <w:t>Dynamic mappings:</w:t>
        </w:r>
      </w:ins>
    </w:p>
    <w:bookmarkEnd w:id="1306"/>
    <w:p w14:paraId="67B46980" w14:textId="77777777" w:rsidR="00640541" w:rsidRPr="00107ECF" w:rsidRDefault="00640541" w:rsidP="00640541">
      <w:pPr>
        <w:pStyle w:val="SubStepAlpha"/>
        <w:ind w:left="1240"/>
        <w:rPr>
          <w:ins w:id="1318" w:author="Lizethe Pérez Fuertes" w:date="2021-05-10T10:35:00Z"/>
          <w:highlight w:val="green"/>
        </w:rPr>
      </w:pPr>
      <w:ins w:id="1319" w:author="Lizethe Pérez Fuertes" w:date="2021-05-10T10:35:00Z">
        <w:r w:rsidRPr="00107ECF">
          <w:rPr>
            <w:highlight w:val="green"/>
          </w:rPr>
          <w:t xml:space="preserve">Display NAT translations on </w:t>
        </w:r>
        <w:r w:rsidRPr="00F725A2">
          <w:rPr>
            <w:b/>
            <w:bCs/>
            <w:highlight w:val="green"/>
          </w:rPr>
          <w:t>Gateway</w:t>
        </w:r>
        <w:r w:rsidRPr="00107ECF">
          <w:rPr>
            <w:highlight w:val="green"/>
          </w:rPr>
          <w:t>.</w:t>
        </w:r>
      </w:ins>
    </w:p>
    <w:p w14:paraId="0F402F97" w14:textId="77777777" w:rsidR="00640541" w:rsidRPr="004C099A" w:rsidRDefault="00640541" w:rsidP="00640541">
      <w:pPr>
        <w:pStyle w:val="CMD"/>
        <w:ind w:left="1240"/>
        <w:rPr>
          <w:ins w:id="1320" w:author="Lizethe Pérez Fuertes" w:date="2021-05-10T10:35:00Z"/>
          <w:sz w:val="24"/>
          <w:szCs w:val="24"/>
        </w:rPr>
      </w:pPr>
      <w:ins w:id="1321" w:author="Lizethe Pérez Fuertes" w:date="2021-05-10T10:35:00Z">
        <w:r w:rsidRPr="00107ECF">
          <w:rPr>
            <w:highlight w:val="green"/>
          </w:rPr>
          <w:t xml:space="preserve">Gateway# </w:t>
        </w:r>
        <w:r w:rsidRPr="004C099A">
          <w:rPr>
            <w:b/>
            <w:sz w:val="24"/>
            <w:szCs w:val="24"/>
            <w:highlight w:val="green"/>
          </w:rPr>
          <w:t>show ip nat translations</w:t>
        </w:r>
      </w:ins>
    </w:p>
    <w:p w14:paraId="2C6E7066" w14:textId="77777777" w:rsidR="00640541" w:rsidRPr="0037469F" w:rsidRDefault="00640541" w:rsidP="00640541">
      <w:pPr>
        <w:pStyle w:val="CMDOutput"/>
        <w:ind w:left="1240"/>
        <w:rPr>
          <w:ins w:id="1322" w:author="Lizethe Pérez Fuertes" w:date="2021-05-10T10:35:00Z"/>
        </w:rPr>
      </w:pPr>
      <w:ins w:id="1323" w:author="Lizethe Pérez Fuertes" w:date="2021-05-10T10:35:00Z">
        <w:r w:rsidRPr="0037469F">
          <w:t>Pro Inside global      Inside local    Outside local Outside global</w:t>
        </w:r>
      </w:ins>
    </w:p>
    <w:p w14:paraId="23DAC9E8" w14:textId="77777777" w:rsidR="00640541" w:rsidRPr="00F725A2" w:rsidRDefault="00640541" w:rsidP="00640541">
      <w:pPr>
        <w:pStyle w:val="CMDOutput"/>
        <w:ind w:left="1240"/>
        <w:rPr>
          <w:ins w:id="1324" w:author="Lizethe Pérez Fuertes" w:date="2021-05-10T10:35:00Z"/>
          <w:highlight w:val="yellow"/>
        </w:rPr>
      </w:pPr>
      <w:bookmarkStart w:id="1325" w:name="_Hlk71460239"/>
      <w:ins w:id="1326" w:author="Lizethe Pérez Fuertes" w:date="2021-05-10T10:35:00Z">
        <w:r w:rsidRPr="00F725A2">
          <w:rPr>
            <w:highlight w:val="yellow"/>
          </w:rPr>
          <w:t>icmp 209.165.201.18:17 192.168.1.22:17 192.31.7.1:17 192.31.7.1:17</w:t>
        </w:r>
      </w:ins>
    </w:p>
    <w:p w14:paraId="1B807C63" w14:textId="77777777" w:rsidR="00640541" w:rsidRPr="00F725A2" w:rsidRDefault="00640541" w:rsidP="00640541">
      <w:pPr>
        <w:pStyle w:val="CMDOutput"/>
        <w:ind w:left="1240"/>
        <w:rPr>
          <w:ins w:id="1327" w:author="Lizethe Pérez Fuertes" w:date="2021-05-10T10:35:00Z"/>
          <w:highlight w:val="yellow"/>
        </w:rPr>
      </w:pPr>
      <w:ins w:id="1328" w:author="Lizethe Pérez Fuertes" w:date="2021-05-10T10:35:00Z">
        <w:r w:rsidRPr="00F725A2">
          <w:rPr>
            <w:highlight w:val="yellow"/>
          </w:rPr>
          <w:t>icmp 209.165.201.18:18 192.168.1.22:18 192.31.7.1:18 192.31.7.1:18</w:t>
        </w:r>
      </w:ins>
    </w:p>
    <w:p w14:paraId="2B3090CC" w14:textId="77777777" w:rsidR="00640541" w:rsidRPr="00F725A2" w:rsidRDefault="00640541" w:rsidP="00640541">
      <w:pPr>
        <w:pStyle w:val="CMDOutput"/>
        <w:ind w:left="1240"/>
        <w:rPr>
          <w:ins w:id="1329" w:author="Lizethe Pérez Fuertes" w:date="2021-05-10T10:35:00Z"/>
          <w:highlight w:val="yellow"/>
        </w:rPr>
      </w:pPr>
      <w:ins w:id="1330" w:author="Lizethe Pérez Fuertes" w:date="2021-05-10T10:35:00Z">
        <w:r w:rsidRPr="00F725A2">
          <w:rPr>
            <w:highlight w:val="yellow"/>
          </w:rPr>
          <w:t>icmp 209.165.201.18:19 192.168.1.22:19 192.31.7.1:19 192.31.7.1:19</w:t>
        </w:r>
      </w:ins>
    </w:p>
    <w:p w14:paraId="012FA9BF" w14:textId="77777777" w:rsidR="00640541" w:rsidRPr="00F725A2" w:rsidRDefault="00640541" w:rsidP="00640541">
      <w:pPr>
        <w:pStyle w:val="CMDOutput"/>
        <w:ind w:left="1240"/>
        <w:rPr>
          <w:ins w:id="1331" w:author="Lizethe Pérez Fuertes" w:date="2021-05-10T10:35:00Z"/>
          <w:highlight w:val="yellow"/>
        </w:rPr>
      </w:pPr>
      <w:ins w:id="1332" w:author="Lizethe Pérez Fuertes" w:date="2021-05-10T10:35:00Z">
        <w:r w:rsidRPr="00F725A2">
          <w:rPr>
            <w:highlight w:val="yellow"/>
          </w:rPr>
          <w:t>icmp 209.165.201.18:20 192.168.1.22:20 192.31.7.1:20 192.31.7.1:20</w:t>
        </w:r>
      </w:ins>
    </w:p>
    <w:p w14:paraId="1C8FAA61" w14:textId="77777777" w:rsidR="00640541" w:rsidRPr="00F725A2" w:rsidRDefault="00640541" w:rsidP="00640541">
      <w:pPr>
        <w:pStyle w:val="CMDOutput"/>
        <w:ind w:left="1240"/>
        <w:rPr>
          <w:ins w:id="1333" w:author="Lizethe Pérez Fuertes" w:date="2021-05-10T10:35:00Z"/>
          <w:highlight w:val="yellow"/>
        </w:rPr>
      </w:pPr>
      <w:ins w:id="1334" w:author="Lizethe Pérez Fuertes" w:date="2021-05-10T10:35:00Z">
        <w:r w:rsidRPr="00F725A2">
          <w:rPr>
            <w:highlight w:val="yellow"/>
          </w:rPr>
          <w:t>icmp 209.165.201.18:21 192.168.1.21:21 192.31.7.1:21 192.31.7.1:21</w:t>
        </w:r>
      </w:ins>
    </w:p>
    <w:p w14:paraId="4E88023C" w14:textId="77777777" w:rsidR="00640541" w:rsidRPr="00F725A2" w:rsidRDefault="00640541" w:rsidP="00640541">
      <w:pPr>
        <w:pStyle w:val="CMDOutput"/>
        <w:ind w:left="1240"/>
        <w:rPr>
          <w:ins w:id="1335" w:author="Lizethe Pérez Fuertes" w:date="2021-05-10T10:35:00Z"/>
          <w:highlight w:val="yellow"/>
        </w:rPr>
      </w:pPr>
      <w:ins w:id="1336" w:author="Lizethe Pérez Fuertes" w:date="2021-05-10T10:35:00Z">
        <w:r w:rsidRPr="00F725A2">
          <w:rPr>
            <w:highlight w:val="yellow"/>
          </w:rPr>
          <w:t>icmp 209.165.201.18:22 192.168.1.21:22 192.31.7.1:22 192.31.7.1:22</w:t>
        </w:r>
      </w:ins>
    </w:p>
    <w:p w14:paraId="52CAA993" w14:textId="77777777" w:rsidR="00640541" w:rsidRPr="00F725A2" w:rsidRDefault="00640541" w:rsidP="00640541">
      <w:pPr>
        <w:pStyle w:val="CMDOutput"/>
        <w:ind w:left="1240"/>
        <w:rPr>
          <w:ins w:id="1337" w:author="Lizethe Pérez Fuertes" w:date="2021-05-10T10:35:00Z"/>
          <w:highlight w:val="yellow"/>
        </w:rPr>
      </w:pPr>
      <w:ins w:id="1338" w:author="Lizethe Pérez Fuertes" w:date="2021-05-10T10:35:00Z">
        <w:r w:rsidRPr="00F725A2">
          <w:rPr>
            <w:highlight w:val="yellow"/>
          </w:rPr>
          <w:t>icmp 209.165.201.18:23 192.168.1.21:23 192.31.7.1:23 192.31.7.1:23</w:t>
        </w:r>
      </w:ins>
    </w:p>
    <w:p w14:paraId="43D8529B" w14:textId="77777777" w:rsidR="00640541" w:rsidRPr="00F725A2" w:rsidRDefault="00640541" w:rsidP="00640541">
      <w:pPr>
        <w:pStyle w:val="CMDOutput"/>
        <w:ind w:left="1240"/>
        <w:rPr>
          <w:ins w:id="1339" w:author="Lizethe Pérez Fuertes" w:date="2021-05-10T10:35:00Z"/>
          <w:highlight w:val="yellow"/>
        </w:rPr>
      </w:pPr>
      <w:ins w:id="1340" w:author="Lizethe Pérez Fuertes" w:date="2021-05-10T10:35:00Z">
        <w:r w:rsidRPr="00F725A2">
          <w:rPr>
            <w:highlight w:val="yellow"/>
          </w:rPr>
          <w:t>icmp 209.165.201.18:24 192.168.1.21:24 192.31.7.1:24 192.31.7.1:24</w:t>
        </w:r>
      </w:ins>
    </w:p>
    <w:p w14:paraId="5CE5D4DB" w14:textId="77777777" w:rsidR="00640541" w:rsidRPr="00F725A2" w:rsidRDefault="00640541" w:rsidP="00640541">
      <w:pPr>
        <w:pStyle w:val="CMDOutput"/>
        <w:ind w:left="1240"/>
        <w:rPr>
          <w:ins w:id="1341" w:author="Lizethe Pérez Fuertes" w:date="2021-05-10T10:35:00Z"/>
          <w:highlight w:val="yellow"/>
        </w:rPr>
      </w:pPr>
      <w:ins w:id="1342" w:author="Lizethe Pérez Fuertes" w:date="2021-05-10T10:35:00Z">
        <w:r w:rsidRPr="00F725A2">
          <w:rPr>
            <w:highlight w:val="yellow"/>
          </w:rPr>
          <w:t>icmp 209.165.201.18:25 192.168.1.20:25 192.31.7.1:25 192.31.7.1:25</w:t>
        </w:r>
      </w:ins>
    </w:p>
    <w:p w14:paraId="7823B983" w14:textId="77777777" w:rsidR="00640541" w:rsidRPr="00F725A2" w:rsidRDefault="00640541" w:rsidP="00640541">
      <w:pPr>
        <w:pStyle w:val="CMDOutput"/>
        <w:ind w:left="1240"/>
        <w:rPr>
          <w:ins w:id="1343" w:author="Lizethe Pérez Fuertes" w:date="2021-05-10T10:35:00Z"/>
          <w:highlight w:val="yellow"/>
        </w:rPr>
      </w:pPr>
      <w:ins w:id="1344" w:author="Lizethe Pérez Fuertes" w:date="2021-05-10T10:35:00Z">
        <w:r w:rsidRPr="00F725A2">
          <w:rPr>
            <w:highlight w:val="yellow"/>
          </w:rPr>
          <w:t>icmp 209.165.201.18:26 192.168.1.20:26 192.31.7.1:26 192.31.7.1:26</w:t>
        </w:r>
      </w:ins>
    </w:p>
    <w:p w14:paraId="0D90BC45" w14:textId="77777777" w:rsidR="00640541" w:rsidRPr="00F725A2" w:rsidRDefault="00640541" w:rsidP="00640541">
      <w:pPr>
        <w:pStyle w:val="CMDOutput"/>
        <w:ind w:left="1240"/>
        <w:rPr>
          <w:ins w:id="1345" w:author="Lizethe Pérez Fuertes" w:date="2021-05-10T10:35:00Z"/>
          <w:highlight w:val="yellow"/>
        </w:rPr>
      </w:pPr>
      <w:ins w:id="1346" w:author="Lizethe Pérez Fuertes" w:date="2021-05-10T10:35:00Z">
        <w:r w:rsidRPr="00F725A2">
          <w:rPr>
            <w:highlight w:val="yellow"/>
          </w:rPr>
          <w:t>icmp 209.165.201.18:27 192.168.1.20:27 192.31.7.1:27 192.31.7.1:27</w:t>
        </w:r>
      </w:ins>
    </w:p>
    <w:p w14:paraId="04936947" w14:textId="77777777" w:rsidR="00640541" w:rsidRPr="00F725A2" w:rsidRDefault="00640541" w:rsidP="00640541">
      <w:pPr>
        <w:pStyle w:val="CMDOutput"/>
        <w:ind w:left="1240"/>
        <w:rPr>
          <w:ins w:id="1347" w:author="Lizethe Pérez Fuertes" w:date="2021-05-10T10:35:00Z"/>
          <w:highlight w:val="yellow"/>
        </w:rPr>
      </w:pPr>
      <w:ins w:id="1348" w:author="Lizethe Pérez Fuertes" w:date="2021-05-10T10:35:00Z">
        <w:r w:rsidRPr="00F725A2">
          <w:rPr>
            <w:highlight w:val="yellow"/>
          </w:rPr>
          <w:t>icmp 209.165.201.18:28 192.168.1.20:28 192.31.7.1:28 192.31.7.1:28</w:t>
        </w:r>
      </w:ins>
    </w:p>
    <w:bookmarkEnd w:id="1325"/>
    <w:p w14:paraId="263A83D7" w14:textId="77777777" w:rsidR="00640541" w:rsidRDefault="00640541" w:rsidP="00640541">
      <w:pPr>
        <w:pStyle w:val="LabSection"/>
        <w:tabs>
          <w:tab w:val="clear" w:pos="0"/>
          <w:tab w:val="num" w:pos="360"/>
        </w:tabs>
        <w:ind w:left="360"/>
        <w:rPr>
          <w:ins w:id="1349" w:author="Lizethe Pérez Fuertes" w:date="2021-05-10T10:35:00Z"/>
        </w:rPr>
      </w:pPr>
    </w:p>
    <w:p w14:paraId="2DE087AE" w14:textId="77777777" w:rsidR="00640541" w:rsidRDefault="00640541" w:rsidP="00640541">
      <w:pPr>
        <w:pStyle w:val="LabSection"/>
        <w:tabs>
          <w:tab w:val="clear" w:pos="0"/>
          <w:tab w:val="num" w:pos="360"/>
        </w:tabs>
        <w:ind w:left="360"/>
        <w:rPr>
          <w:ins w:id="1350" w:author="Lizethe Pérez Fuertes" w:date="2021-05-10T10:35:00Z"/>
        </w:rPr>
      </w:pPr>
      <w:ins w:id="1351" w:author="Lizethe Pérez Fuertes" w:date="2021-05-10T10:35:00Z">
        <w:r w:rsidRPr="0037469F">
          <w:t>Reflection</w:t>
        </w:r>
      </w:ins>
    </w:p>
    <w:p w14:paraId="19C1D702" w14:textId="77777777" w:rsidR="00640541" w:rsidRDefault="00640541" w:rsidP="00640541">
      <w:pPr>
        <w:pStyle w:val="BodyTextL25"/>
        <w:ind w:left="720"/>
        <w:rPr>
          <w:ins w:id="1352" w:author="Lizethe Pérez Fuertes" w:date="2021-05-10T10:35:00Z"/>
        </w:rPr>
      </w:pPr>
      <w:ins w:id="1353" w:author="Lizethe Pérez Fuertes" w:date="2021-05-10T10:35:00Z">
        <w:r>
          <w:t>What advantages does PAT provide?</w:t>
        </w:r>
      </w:ins>
    </w:p>
    <w:p w14:paraId="1405D0E2" w14:textId="4EE2B494" w:rsidR="00841E8D"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54" w:author="Lizethe Pérez Fuertes" w:date="2021-05-10T10:37:00Z"/>
          <w:rFonts w:eastAsia="Times New Roman" w:cs="Arial"/>
          <w:b/>
          <w:bCs/>
          <w:sz w:val="28"/>
          <w:szCs w:val="28"/>
          <w:lang w:val="es-ES" w:eastAsia="es-MX"/>
        </w:rPr>
      </w:pPr>
      <w:ins w:id="1355" w:author="Lizethe Pérez Fuertes" w:date="2021-05-10T10:21:00Z">
        <w:r w:rsidRPr="00E13DF1">
          <w:rPr>
            <w:rFonts w:eastAsia="Times New Roman" w:cs="Arial"/>
            <w:b/>
            <w:bCs/>
            <w:sz w:val="28"/>
            <w:szCs w:val="28"/>
            <w:lang w:val="es-ES" w:eastAsia="es-MX"/>
          </w:rPr>
          <w:t>PAT minimiza la cantidad de direcciones públicas necesarias para proporcionar acceso a Internet, y que PAT, como NAT, sirve para "ocultar" direcciones privadas de redes externas.</w:t>
        </w:r>
      </w:ins>
    </w:p>
    <w:p w14:paraId="6A366A7A" w14:textId="449FCCEC"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56" w:author="Lizethe Pérez Fuertes" w:date="2021-05-10T10:37:00Z"/>
          <w:rFonts w:eastAsia="Times New Roman" w:cs="Arial"/>
          <w:b/>
          <w:bCs/>
          <w:sz w:val="28"/>
          <w:szCs w:val="28"/>
          <w:lang w:val="es-ES" w:eastAsia="es-MX"/>
        </w:rPr>
      </w:pPr>
    </w:p>
    <w:p w14:paraId="41854437" w14:textId="691F7BE7"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57" w:author="Lizethe Pérez Fuertes" w:date="2021-05-10T10:37:00Z"/>
          <w:rFonts w:eastAsia="Times New Roman" w:cs="Arial"/>
          <w:b/>
          <w:bCs/>
          <w:sz w:val="28"/>
          <w:szCs w:val="28"/>
          <w:lang w:val="es-MX" w:eastAsia="es-MX"/>
        </w:rPr>
      </w:pPr>
      <w:ins w:id="1358" w:author="Lizethe Pérez Fuertes" w:date="2021-05-10T10:37:00Z">
        <w:r w:rsidRPr="00640541">
          <w:rPr>
            <w:rFonts w:eastAsia="Times New Roman" w:cs="Arial"/>
            <w:b/>
            <w:bCs/>
            <w:sz w:val="28"/>
            <w:szCs w:val="28"/>
            <w:lang w:val="es-MX" w:eastAsia="es-MX"/>
          </w:rPr>
          <w:t>=POTENCIA(2, 16)</w:t>
        </w:r>
      </w:ins>
    </w:p>
    <w:p w14:paraId="77E13810" w14:textId="0771E265" w:rsidR="00640541" w:rsidRPr="00E13DF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59" w:author="Lizethe Pérez Fuertes" w:date="2021-05-10T10:21:00Z"/>
          <w:rFonts w:eastAsia="Times New Roman" w:cs="Arial"/>
          <w:b/>
          <w:bCs/>
          <w:sz w:val="28"/>
          <w:szCs w:val="28"/>
          <w:lang w:val="es-MX" w:eastAsia="es-MX"/>
        </w:rPr>
      </w:pPr>
      <w:ins w:id="1360" w:author="Lizethe Pérez Fuertes" w:date="2021-05-10T10:37:00Z">
        <w:r>
          <w:rPr>
            <w:rFonts w:eastAsia="Times New Roman" w:cs="Arial"/>
            <w:b/>
            <w:bCs/>
            <w:sz w:val="28"/>
            <w:szCs w:val="28"/>
            <w:lang w:val="es-MX" w:eastAsia="es-MX"/>
          </w:rPr>
          <w:t>65 536 puertos</w:t>
        </w:r>
      </w:ins>
    </w:p>
    <w:p w14:paraId="3E2B19C9" w14:textId="77777777" w:rsidR="00841E8D" w:rsidRPr="00F616A2" w:rsidRDefault="00841E8D" w:rsidP="00841E8D">
      <w:pPr>
        <w:pStyle w:val="BodyTextL25"/>
        <w:rPr>
          <w:ins w:id="1361" w:author="Lizethe Pérez Fuertes" w:date="2021-05-10T10:21:00Z"/>
          <w:rStyle w:val="AnswerGray"/>
        </w:rPr>
      </w:pPr>
    </w:p>
    <w:p w14:paraId="59B2533E" w14:textId="293059D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2" w:author="Lizethe Pérez Fuertes" w:date="2021-05-10T10:21:00Z"/>
          <w:rStyle w:val="LabSectionGray"/>
        </w:rPr>
      </w:pPr>
    </w:p>
    <w:p w14:paraId="3EF2C77F" w14:textId="02DC36CC"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3" w:author="Lizethe Pérez Fuertes" w:date="2021-05-10T10:21:00Z"/>
          <w:rStyle w:val="LabSectionGray"/>
        </w:rPr>
      </w:pPr>
    </w:p>
    <w:p w14:paraId="552ED38D" w14:textId="00769ED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4" w:author="Lizethe Pérez Fuertes" w:date="2021-05-10T10:21:00Z"/>
          <w:rStyle w:val="LabSectionGray"/>
        </w:rPr>
      </w:pPr>
    </w:p>
    <w:p w14:paraId="61B88E0C" w14:textId="002E4A71"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5" w:author="Lizethe Pérez Fuertes" w:date="2021-05-10T10:21:00Z"/>
          <w:rStyle w:val="LabSectionGray"/>
        </w:rPr>
      </w:pPr>
    </w:p>
    <w:p w14:paraId="0AEA7518" w14:textId="5F9ADB5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6" w:author="Lizethe Pérez Fuertes" w:date="2021-05-10T10:21:00Z"/>
          <w:rStyle w:val="LabSectionGray"/>
        </w:rPr>
      </w:pPr>
    </w:p>
    <w:p w14:paraId="52DE1EC5" w14:textId="77777777"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7" w:author="Lizethe Pérez Fuertes" w:date="2021-05-10T10:21:00Z"/>
          <w:rStyle w:val="LabSectionGray"/>
          <w:b/>
          <w:bCs/>
          <w:iCs/>
        </w:rPr>
        <w:pPrChange w:id="1368" w:author="Lizethe Pérez Fuertes" w:date="2021-05-10T10:20:00Z">
          <w:pPr>
            <w:pStyle w:val="LabSection"/>
          </w:pPr>
        </w:pPrChange>
      </w:pPr>
    </w:p>
    <w:p w14:paraId="7949D413" w14:textId="63A363C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69" w:author="Lizethe Pérez Fuertes" w:date="2021-05-10T10:20:00Z"/>
          <w:rStyle w:val="LabSectionGray"/>
        </w:rPr>
        <w:pPrChange w:id="1370" w:author="Lizethe Pérez Fuertes" w:date="2021-05-10T10:20:00Z">
          <w:pPr>
            <w:pStyle w:val="LabSection"/>
          </w:pPr>
        </w:pPrChange>
      </w:pPr>
      <w:del w:id="1371" w:author="Lizethe Pérez Fuertes" w:date="2021-05-10T10:20:00Z">
        <w:r w:rsidRPr="009D7AF5" w:rsidDel="00D87D2D">
          <w:rPr>
            <w:rStyle w:val="LabSectionGray"/>
          </w:rPr>
          <w:delText>Gateway (After Part 2)</w:delText>
        </w:r>
      </w:del>
    </w:p>
    <w:p w14:paraId="2059C4FB" w14:textId="270775C9"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2" w:author="Lizethe Pérez Fuertes" w:date="2021-05-10T10:20:00Z"/>
          <w:rStyle w:val="DevConfigGray"/>
        </w:rPr>
        <w:pPrChange w:id="1373" w:author="Lizethe Pérez Fuertes" w:date="2021-05-10T10:20:00Z">
          <w:pPr>
            <w:pStyle w:val="DevConfigs"/>
          </w:pPr>
        </w:pPrChange>
      </w:pPr>
      <w:del w:id="1374" w:author="Lizethe Pérez Fuertes" w:date="2021-05-10T10:20:00Z">
        <w:r w:rsidRPr="009D7AF5" w:rsidDel="00D87D2D">
          <w:rPr>
            <w:rStyle w:val="DevConfigGray"/>
          </w:rPr>
          <w:delText xml:space="preserve">Gateway# </w:delText>
        </w:r>
        <w:r w:rsidRPr="00F77EF9" w:rsidDel="00D87D2D">
          <w:rPr>
            <w:rStyle w:val="DevConfigGray"/>
            <w:b/>
          </w:rPr>
          <w:delText>show run</w:delText>
        </w:r>
      </w:del>
    </w:p>
    <w:p w14:paraId="2EE69033" w14:textId="4715D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5" w:author="Lizethe Pérez Fuertes" w:date="2021-05-10T10:20:00Z"/>
          <w:rStyle w:val="DevConfigGray"/>
        </w:rPr>
        <w:pPrChange w:id="1376" w:author="Lizethe Pérez Fuertes" w:date="2021-05-10T10:20:00Z">
          <w:pPr>
            <w:pStyle w:val="DevConfigs"/>
          </w:pPr>
        </w:pPrChange>
      </w:pPr>
      <w:del w:id="1377" w:author="Lizethe Pérez Fuertes" w:date="2021-05-10T10:20:00Z">
        <w:r w:rsidRPr="009D7AF5" w:rsidDel="00D87D2D">
          <w:rPr>
            <w:rStyle w:val="DevConfigGray"/>
          </w:rPr>
          <w:delText>Building configuration...</w:delText>
        </w:r>
      </w:del>
    </w:p>
    <w:p w14:paraId="5E36C526" w14:textId="2BA4AE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8" w:author="Lizethe Pérez Fuertes" w:date="2021-05-10T10:20:00Z"/>
          <w:rStyle w:val="DevConfigGray"/>
        </w:rPr>
        <w:pPrChange w:id="1379" w:author="Lizethe Pérez Fuertes" w:date="2021-05-10T10:20:00Z">
          <w:pPr>
            <w:pStyle w:val="DevConfigs"/>
          </w:pPr>
        </w:pPrChange>
      </w:pPr>
    </w:p>
    <w:p w14:paraId="76362DB9" w14:textId="7019723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0" w:author="Lizethe Pérez Fuertes" w:date="2021-05-10T10:20:00Z"/>
          <w:rStyle w:val="DevConfigGray"/>
        </w:rPr>
        <w:pPrChange w:id="1381" w:author="Lizethe Pérez Fuertes" w:date="2021-05-10T10:20:00Z">
          <w:pPr>
            <w:pStyle w:val="DevConfigs"/>
          </w:pPr>
        </w:pPrChange>
      </w:pPr>
      <w:del w:id="1382" w:author="Lizethe Pérez Fuertes" w:date="2021-05-10T10:20:00Z">
        <w:r w:rsidRPr="009D7AF5" w:rsidDel="00D87D2D">
          <w:rPr>
            <w:rStyle w:val="DevConfigGray"/>
          </w:rPr>
          <w:delText>Current configuration : 1666 bytes</w:delText>
        </w:r>
      </w:del>
    </w:p>
    <w:p w14:paraId="17851A21" w14:textId="78F22D7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3" w:author="Lizethe Pérez Fuertes" w:date="2021-05-10T10:20:00Z"/>
          <w:rStyle w:val="DevConfigGray"/>
        </w:rPr>
        <w:pPrChange w:id="1384" w:author="Lizethe Pérez Fuertes" w:date="2021-05-10T10:20:00Z">
          <w:pPr>
            <w:pStyle w:val="DevConfigs"/>
          </w:pPr>
        </w:pPrChange>
      </w:pPr>
      <w:del w:id="1385" w:author="Lizethe Pérez Fuertes" w:date="2021-05-10T10:20:00Z">
        <w:r w:rsidRPr="009D7AF5" w:rsidDel="00D87D2D">
          <w:rPr>
            <w:rStyle w:val="DevConfigGray"/>
          </w:rPr>
          <w:delText>!</w:delText>
        </w:r>
      </w:del>
    </w:p>
    <w:p w14:paraId="68482AA5" w14:textId="5E69BD5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6" w:author="Lizethe Pérez Fuertes" w:date="2021-05-10T10:20:00Z"/>
          <w:rStyle w:val="DevConfigGray"/>
        </w:rPr>
        <w:pPrChange w:id="1387" w:author="Lizethe Pérez Fuertes" w:date="2021-05-10T10:20:00Z">
          <w:pPr>
            <w:pStyle w:val="DevConfigs"/>
          </w:pPr>
        </w:pPrChange>
      </w:pPr>
      <w:del w:id="1388" w:author="Lizethe Pérez Fuertes" w:date="2021-05-10T10:20:00Z">
        <w:r w:rsidRPr="009D7AF5" w:rsidDel="00D87D2D">
          <w:rPr>
            <w:rStyle w:val="DevConfigGray"/>
          </w:rPr>
          <w:delText>version 15.2</w:delText>
        </w:r>
      </w:del>
    </w:p>
    <w:p w14:paraId="3398E0CC" w14:textId="6612342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9" w:author="Lizethe Pérez Fuertes" w:date="2021-05-10T10:20:00Z"/>
          <w:rStyle w:val="DevConfigGray"/>
        </w:rPr>
        <w:pPrChange w:id="1390" w:author="Lizethe Pérez Fuertes" w:date="2021-05-10T10:20:00Z">
          <w:pPr>
            <w:pStyle w:val="DevConfigs"/>
          </w:pPr>
        </w:pPrChange>
      </w:pPr>
      <w:del w:id="1391" w:author="Lizethe Pérez Fuertes" w:date="2021-05-10T10:20:00Z">
        <w:r w:rsidRPr="009D7AF5" w:rsidDel="00D87D2D">
          <w:rPr>
            <w:rStyle w:val="DevConfigGray"/>
          </w:rPr>
          <w:delText>service timestamps debug datetime msec</w:delText>
        </w:r>
      </w:del>
    </w:p>
    <w:p w14:paraId="0AF4B852" w14:textId="66BAE01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2" w:author="Lizethe Pérez Fuertes" w:date="2021-05-10T10:20:00Z"/>
          <w:rStyle w:val="DevConfigGray"/>
        </w:rPr>
        <w:pPrChange w:id="1393" w:author="Lizethe Pérez Fuertes" w:date="2021-05-10T10:20:00Z">
          <w:pPr>
            <w:pStyle w:val="DevConfigs"/>
          </w:pPr>
        </w:pPrChange>
      </w:pPr>
      <w:del w:id="1394" w:author="Lizethe Pérez Fuertes" w:date="2021-05-10T10:20:00Z">
        <w:r w:rsidRPr="009D7AF5" w:rsidDel="00D87D2D">
          <w:rPr>
            <w:rStyle w:val="DevConfigGray"/>
          </w:rPr>
          <w:delText>service timestamps log datetime msec</w:delText>
        </w:r>
      </w:del>
    </w:p>
    <w:p w14:paraId="694FDCD5" w14:textId="3EC074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5" w:author="Lizethe Pérez Fuertes" w:date="2021-05-10T10:20:00Z"/>
          <w:rStyle w:val="DevConfigGray"/>
        </w:rPr>
        <w:pPrChange w:id="1396" w:author="Lizethe Pérez Fuertes" w:date="2021-05-10T10:20:00Z">
          <w:pPr>
            <w:pStyle w:val="DevConfigs"/>
          </w:pPr>
        </w:pPrChange>
      </w:pPr>
      <w:del w:id="1397" w:author="Lizethe Pérez Fuertes" w:date="2021-05-10T10:20:00Z">
        <w:r w:rsidRPr="009D7AF5" w:rsidDel="00D87D2D">
          <w:rPr>
            <w:rStyle w:val="DevConfigGray"/>
          </w:rPr>
          <w:delText>no service password-encryption</w:delText>
        </w:r>
      </w:del>
    </w:p>
    <w:p w14:paraId="37D7B650" w14:textId="61EF874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8" w:author="Lizethe Pérez Fuertes" w:date="2021-05-10T10:20:00Z"/>
          <w:rStyle w:val="DevConfigGray"/>
        </w:rPr>
        <w:pPrChange w:id="1399" w:author="Lizethe Pérez Fuertes" w:date="2021-05-10T10:20:00Z">
          <w:pPr>
            <w:pStyle w:val="DevConfigs"/>
          </w:pPr>
        </w:pPrChange>
      </w:pPr>
      <w:del w:id="1400" w:author="Lizethe Pérez Fuertes" w:date="2021-05-10T10:20:00Z">
        <w:r w:rsidRPr="009D7AF5" w:rsidDel="00D87D2D">
          <w:rPr>
            <w:rStyle w:val="DevConfigGray"/>
          </w:rPr>
          <w:delText>!</w:delText>
        </w:r>
      </w:del>
    </w:p>
    <w:p w14:paraId="6979FA38" w14:textId="77F41A5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1" w:author="Lizethe Pérez Fuertes" w:date="2021-05-10T10:20:00Z"/>
          <w:rStyle w:val="DevConfigGray"/>
        </w:rPr>
        <w:pPrChange w:id="1402" w:author="Lizethe Pérez Fuertes" w:date="2021-05-10T10:20:00Z">
          <w:pPr>
            <w:pStyle w:val="DevConfigs"/>
          </w:pPr>
        </w:pPrChange>
      </w:pPr>
      <w:del w:id="1403" w:author="Lizethe Pérez Fuertes" w:date="2021-05-10T10:20:00Z">
        <w:r w:rsidRPr="009D7AF5" w:rsidDel="00D87D2D">
          <w:rPr>
            <w:rStyle w:val="DevConfigGray"/>
          </w:rPr>
          <w:delText>hostname Gateway</w:delText>
        </w:r>
      </w:del>
    </w:p>
    <w:p w14:paraId="07812A69" w14:textId="7ECB1FC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4" w:author="Lizethe Pérez Fuertes" w:date="2021-05-10T10:20:00Z"/>
          <w:rStyle w:val="DevConfigGray"/>
        </w:rPr>
        <w:pPrChange w:id="1405" w:author="Lizethe Pérez Fuertes" w:date="2021-05-10T10:20:00Z">
          <w:pPr>
            <w:pStyle w:val="DevConfigs"/>
          </w:pPr>
        </w:pPrChange>
      </w:pPr>
      <w:del w:id="1406" w:author="Lizethe Pérez Fuertes" w:date="2021-05-10T10:20:00Z">
        <w:r w:rsidRPr="009D7AF5" w:rsidDel="00D87D2D">
          <w:rPr>
            <w:rStyle w:val="DevConfigGray"/>
          </w:rPr>
          <w:delText>!</w:delText>
        </w:r>
      </w:del>
    </w:p>
    <w:p w14:paraId="0144BF7C" w14:textId="5EDE0A5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7" w:author="Lizethe Pérez Fuertes" w:date="2021-05-10T10:20:00Z"/>
          <w:rStyle w:val="DevConfigGray"/>
        </w:rPr>
        <w:pPrChange w:id="1408" w:author="Lizethe Pérez Fuertes" w:date="2021-05-10T10:20:00Z">
          <w:pPr>
            <w:pStyle w:val="DevConfigs"/>
          </w:pPr>
        </w:pPrChange>
      </w:pPr>
      <w:del w:id="1409" w:author="Lizethe Pérez Fuertes" w:date="2021-05-10T10:20:00Z">
        <w:r w:rsidRPr="009D7AF5" w:rsidDel="00D87D2D">
          <w:rPr>
            <w:rStyle w:val="DevConfigGray"/>
          </w:rPr>
          <w:delText>boot-start-marker</w:delText>
        </w:r>
      </w:del>
    </w:p>
    <w:p w14:paraId="4572BA82" w14:textId="25CD933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0" w:author="Lizethe Pérez Fuertes" w:date="2021-05-10T10:20:00Z"/>
          <w:rStyle w:val="DevConfigGray"/>
        </w:rPr>
        <w:pPrChange w:id="1411" w:author="Lizethe Pérez Fuertes" w:date="2021-05-10T10:20:00Z">
          <w:pPr>
            <w:pStyle w:val="DevConfigs"/>
          </w:pPr>
        </w:pPrChange>
      </w:pPr>
      <w:del w:id="1412" w:author="Lizethe Pérez Fuertes" w:date="2021-05-10T10:20:00Z">
        <w:r w:rsidRPr="009D7AF5" w:rsidDel="00D87D2D">
          <w:rPr>
            <w:rStyle w:val="DevConfigGray"/>
          </w:rPr>
          <w:delText>boot-end-marker</w:delText>
        </w:r>
      </w:del>
    </w:p>
    <w:p w14:paraId="5D69EB7C" w14:textId="0C66BA2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3" w:author="Lizethe Pérez Fuertes" w:date="2021-05-10T10:20:00Z"/>
          <w:rStyle w:val="DevConfigGray"/>
        </w:rPr>
        <w:pPrChange w:id="1414" w:author="Lizethe Pérez Fuertes" w:date="2021-05-10T10:20:00Z">
          <w:pPr>
            <w:pStyle w:val="DevConfigs"/>
          </w:pPr>
        </w:pPrChange>
      </w:pPr>
      <w:del w:id="1415" w:author="Lizethe Pérez Fuertes" w:date="2021-05-10T10:20:00Z">
        <w:r w:rsidRPr="009D7AF5" w:rsidDel="00D87D2D">
          <w:rPr>
            <w:rStyle w:val="DevConfigGray"/>
          </w:rPr>
          <w:delText>!</w:delText>
        </w:r>
      </w:del>
    </w:p>
    <w:p w14:paraId="437BECAE" w14:textId="2018C74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6" w:author="Lizethe Pérez Fuertes" w:date="2021-05-10T10:20:00Z"/>
          <w:rStyle w:val="DevConfigGray"/>
        </w:rPr>
        <w:pPrChange w:id="1417" w:author="Lizethe Pérez Fuertes" w:date="2021-05-10T10:20:00Z">
          <w:pPr>
            <w:pStyle w:val="DevConfigs"/>
          </w:pPr>
        </w:pPrChange>
      </w:pPr>
      <w:del w:id="1418" w:author="Lizethe Pérez Fuertes" w:date="2021-05-10T10:20:00Z">
        <w:r w:rsidRPr="009D7AF5" w:rsidDel="00D87D2D">
          <w:rPr>
            <w:rStyle w:val="DevConfigGray"/>
          </w:rPr>
          <w:delText>enable secret 4 06YFDUHH61wAE/kLkDq9BGho1QM5EnRtoyr8cHAUg.2</w:delText>
        </w:r>
      </w:del>
    </w:p>
    <w:p w14:paraId="0433B9FD" w14:textId="08589BE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9" w:author="Lizethe Pérez Fuertes" w:date="2021-05-10T10:20:00Z"/>
          <w:rStyle w:val="DevConfigGray"/>
        </w:rPr>
        <w:pPrChange w:id="1420" w:author="Lizethe Pérez Fuertes" w:date="2021-05-10T10:20:00Z">
          <w:pPr>
            <w:pStyle w:val="DevConfigs"/>
          </w:pPr>
        </w:pPrChange>
      </w:pPr>
      <w:del w:id="1421" w:author="Lizethe Pérez Fuertes" w:date="2021-05-10T10:20:00Z">
        <w:r w:rsidRPr="009D7AF5" w:rsidDel="00D87D2D">
          <w:rPr>
            <w:rStyle w:val="DevConfigGray"/>
          </w:rPr>
          <w:delText>!</w:delText>
        </w:r>
      </w:del>
    </w:p>
    <w:p w14:paraId="4F72CC2B" w14:textId="1F6707F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2" w:author="Lizethe Pérez Fuertes" w:date="2021-05-10T10:20:00Z"/>
          <w:rStyle w:val="DevConfigGray"/>
        </w:rPr>
        <w:pPrChange w:id="1423" w:author="Lizethe Pérez Fuertes" w:date="2021-05-10T10:20:00Z">
          <w:pPr>
            <w:pStyle w:val="DevConfigs"/>
          </w:pPr>
        </w:pPrChange>
      </w:pPr>
      <w:del w:id="1424" w:author="Lizethe Pérez Fuertes" w:date="2021-05-10T10:20:00Z">
        <w:r w:rsidRPr="009D7AF5" w:rsidDel="00D87D2D">
          <w:rPr>
            <w:rStyle w:val="DevConfigGray"/>
          </w:rPr>
          <w:delText>no aaa new-model</w:delText>
        </w:r>
      </w:del>
    </w:p>
    <w:p w14:paraId="020F5C60" w14:textId="3B41590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5" w:author="Lizethe Pérez Fuertes" w:date="2021-05-10T10:20:00Z"/>
          <w:rStyle w:val="DevConfigGray"/>
        </w:rPr>
        <w:pPrChange w:id="1426" w:author="Lizethe Pérez Fuertes" w:date="2021-05-10T10:20:00Z">
          <w:pPr>
            <w:pStyle w:val="DevConfigs"/>
          </w:pPr>
        </w:pPrChange>
      </w:pPr>
      <w:del w:id="1427" w:author="Lizethe Pérez Fuertes" w:date="2021-05-10T10:20:00Z">
        <w:r w:rsidRPr="009D7AF5" w:rsidDel="00D87D2D">
          <w:rPr>
            <w:rStyle w:val="DevConfigGray"/>
          </w:rPr>
          <w:delText>memory-size iomem 15</w:delText>
        </w:r>
      </w:del>
    </w:p>
    <w:p w14:paraId="22577EAE" w14:textId="3B86B58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8" w:author="Lizethe Pérez Fuertes" w:date="2021-05-10T10:20:00Z"/>
          <w:rStyle w:val="DevConfigGray"/>
        </w:rPr>
        <w:pPrChange w:id="1429" w:author="Lizethe Pérez Fuertes" w:date="2021-05-10T10:20:00Z">
          <w:pPr>
            <w:pStyle w:val="DevConfigs"/>
          </w:pPr>
        </w:pPrChange>
      </w:pPr>
      <w:del w:id="1430" w:author="Lizethe Pérez Fuertes" w:date="2021-05-10T10:20:00Z">
        <w:r w:rsidRPr="009D7AF5" w:rsidDel="00D87D2D">
          <w:rPr>
            <w:rStyle w:val="DevConfigGray"/>
          </w:rPr>
          <w:delText>!</w:delText>
        </w:r>
      </w:del>
    </w:p>
    <w:p w14:paraId="11A3AEB6" w14:textId="19D2595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1" w:author="Lizethe Pérez Fuertes" w:date="2021-05-10T10:20:00Z"/>
          <w:rStyle w:val="DevConfigGray"/>
        </w:rPr>
        <w:pPrChange w:id="1432" w:author="Lizethe Pérez Fuertes" w:date="2021-05-10T10:20:00Z">
          <w:pPr>
            <w:pStyle w:val="DevConfigs"/>
          </w:pPr>
        </w:pPrChange>
      </w:pPr>
      <w:del w:id="1433" w:author="Lizethe Pérez Fuertes" w:date="2021-05-10T10:20:00Z">
        <w:r w:rsidRPr="009D7AF5" w:rsidDel="00D87D2D">
          <w:rPr>
            <w:rStyle w:val="DevConfigGray"/>
          </w:rPr>
          <w:delText>no ip domain lookup</w:delText>
        </w:r>
      </w:del>
    </w:p>
    <w:p w14:paraId="4F7229E6" w14:textId="16894BA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4" w:author="Lizethe Pérez Fuertes" w:date="2021-05-10T10:20:00Z"/>
          <w:rStyle w:val="DevConfigGray"/>
        </w:rPr>
        <w:pPrChange w:id="1435" w:author="Lizethe Pérez Fuertes" w:date="2021-05-10T10:20:00Z">
          <w:pPr>
            <w:pStyle w:val="DevConfigs"/>
          </w:pPr>
        </w:pPrChange>
      </w:pPr>
      <w:del w:id="1436" w:author="Lizethe Pérez Fuertes" w:date="2021-05-10T10:20:00Z">
        <w:r w:rsidRPr="009D7AF5" w:rsidDel="00D87D2D">
          <w:rPr>
            <w:rStyle w:val="DevConfigGray"/>
          </w:rPr>
          <w:delText>ip cef</w:delText>
        </w:r>
      </w:del>
    </w:p>
    <w:p w14:paraId="69BE35B8" w14:textId="7BC8AF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7" w:author="Lizethe Pérez Fuertes" w:date="2021-05-10T10:20:00Z"/>
          <w:rStyle w:val="DevConfigGray"/>
        </w:rPr>
        <w:pPrChange w:id="1438" w:author="Lizethe Pérez Fuertes" w:date="2021-05-10T10:20:00Z">
          <w:pPr>
            <w:pStyle w:val="DevConfigs"/>
          </w:pPr>
        </w:pPrChange>
      </w:pPr>
      <w:del w:id="1439" w:author="Lizethe Pérez Fuertes" w:date="2021-05-10T10:20:00Z">
        <w:r w:rsidRPr="009D7AF5" w:rsidDel="00D87D2D">
          <w:rPr>
            <w:rStyle w:val="DevConfigGray"/>
          </w:rPr>
          <w:delText>no ipv6 cef</w:delText>
        </w:r>
      </w:del>
    </w:p>
    <w:p w14:paraId="411FB387" w14:textId="535798C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0" w:author="Lizethe Pérez Fuertes" w:date="2021-05-10T10:20:00Z"/>
          <w:rStyle w:val="DevConfigGray"/>
        </w:rPr>
        <w:pPrChange w:id="1441" w:author="Lizethe Pérez Fuertes" w:date="2021-05-10T10:20:00Z">
          <w:pPr>
            <w:pStyle w:val="DevConfigs"/>
          </w:pPr>
        </w:pPrChange>
      </w:pPr>
      <w:del w:id="1442" w:author="Lizethe Pérez Fuertes" w:date="2021-05-10T10:20:00Z">
        <w:r w:rsidRPr="009D7AF5" w:rsidDel="00D87D2D">
          <w:rPr>
            <w:rStyle w:val="DevConfigGray"/>
          </w:rPr>
          <w:delText>multilink bundle-name authenticated</w:delText>
        </w:r>
      </w:del>
    </w:p>
    <w:p w14:paraId="78371A28" w14:textId="48DDE85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3" w:author="Lizethe Pérez Fuertes" w:date="2021-05-10T10:20:00Z"/>
          <w:rStyle w:val="DevConfigGray"/>
        </w:rPr>
        <w:pPrChange w:id="1444" w:author="Lizethe Pérez Fuertes" w:date="2021-05-10T10:20:00Z">
          <w:pPr>
            <w:pStyle w:val="DevConfigs"/>
          </w:pPr>
        </w:pPrChange>
      </w:pPr>
      <w:del w:id="1445" w:author="Lizethe Pérez Fuertes" w:date="2021-05-10T10:20:00Z">
        <w:r w:rsidRPr="009D7AF5" w:rsidDel="00D87D2D">
          <w:rPr>
            <w:rStyle w:val="DevConfigGray"/>
          </w:rPr>
          <w:delText>!</w:delText>
        </w:r>
      </w:del>
    </w:p>
    <w:p w14:paraId="74F361BF" w14:textId="5E24B9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6" w:author="Lizethe Pérez Fuertes" w:date="2021-05-10T10:20:00Z"/>
          <w:rStyle w:val="DevConfigGray"/>
        </w:rPr>
        <w:pPrChange w:id="1447" w:author="Lizethe Pérez Fuertes" w:date="2021-05-10T10:20:00Z">
          <w:pPr>
            <w:pStyle w:val="DevConfigs"/>
          </w:pPr>
        </w:pPrChange>
      </w:pPr>
      <w:del w:id="1448" w:author="Lizethe Pérez Fuertes" w:date="2021-05-10T10:20:00Z">
        <w:r w:rsidRPr="009D7AF5" w:rsidDel="00D87D2D">
          <w:rPr>
            <w:rStyle w:val="DevConfigGray"/>
          </w:rPr>
          <w:delText>interface Embedded-Service-Engine0/0</w:delText>
        </w:r>
      </w:del>
    </w:p>
    <w:p w14:paraId="37F9C7E9" w14:textId="4A154B6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9" w:author="Lizethe Pérez Fuertes" w:date="2021-05-10T10:20:00Z"/>
          <w:rStyle w:val="DevConfigGray"/>
        </w:rPr>
        <w:pPrChange w:id="1450" w:author="Lizethe Pérez Fuertes" w:date="2021-05-10T10:20:00Z">
          <w:pPr>
            <w:pStyle w:val="DevConfigs"/>
          </w:pPr>
        </w:pPrChange>
      </w:pPr>
      <w:del w:id="1451" w:author="Lizethe Pérez Fuertes" w:date="2021-05-10T10:20:00Z">
        <w:r w:rsidRPr="009D7AF5" w:rsidDel="00D87D2D">
          <w:rPr>
            <w:rStyle w:val="DevConfigGray"/>
          </w:rPr>
          <w:delText xml:space="preserve"> no ip address</w:delText>
        </w:r>
      </w:del>
    </w:p>
    <w:p w14:paraId="0477024D" w14:textId="689023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2" w:author="Lizethe Pérez Fuertes" w:date="2021-05-10T10:20:00Z"/>
          <w:rStyle w:val="DevConfigGray"/>
        </w:rPr>
        <w:pPrChange w:id="1453" w:author="Lizethe Pérez Fuertes" w:date="2021-05-10T10:20:00Z">
          <w:pPr>
            <w:pStyle w:val="DevConfigs"/>
          </w:pPr>
        </w:pPrChange>
      </w:pPr>
      <w:del w:id="1454" w:author="Lizethe Pérez Fuertes" w:date="2021-05-10T10:20:00Z">
        <w:r w:rsidRPr="009D7AF5" w:rsidDel="00D87D2D">
          <w:rPr>
            <w:rStyle w:val="DevConfigGray"/>
          </w:rPr>
          <w:delText xml:space="preserve"> shutdown</w:delText>
        </w:r>
      </w:del>
    </w:p>
    <w:p w14:paraId="649FF07A" w14:textId="49915A7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5" w:author="Lizethe Pérez Fuertes" w:date="2021-05-10T10:20:00Z"/>
          <w:rStyle w:val="DevConfigGray"/>
        </w:rPr>
        <w:pPrChange w:id="1456" w:author="Lizethe Pérez Fuertes" w:date="2021-05-10T10:20:00Z">
          <w:pPr>
            <w:pStyle w:val="DevConfigs"/>
          </w:pPr>
        </w:pPrChange>
      </w:pPr>
      <w:del w:id="1457" w:author="Lizethe Pérez Fuertes" w:date="2021-05-10T10:20:00Z">
        <w:r w:rsidRPr="009D7AF5" w:rsidDel="00D87D2D">
          <w:rPr>
            <w:rStyle w:val="DevConfigGray"/>
          </w:rPr>
          <w:delText>!</w:delText>
        </w:r>
      </w:del>
    </w:p>
    <w:p w14:paraId="66D97479" w14:textId="60B7977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8" w:author="Lizethe Pérez Fuertes" w:date="2021-05-10T10:20:00Z"/>
          <w:rStyle w:val="DevConfigGray"/>
        </w:rPr>
        <w:pPrChange w:id="1459" w:author="Lizethe Pérez Fuertes" w:date="2021-05-10T10:20:00Z">
          <w:pPr>
            <w:pStyle w:val="DevConfigs"/>
          </w:pPr>
        </w:pPrChange>
      </w:pPr>
      <w:del w:id="1460" w:author="Lizethe Pérez Fuertes" w:date="2021-05-10T10:20:00Z">
        <w:r w:rsidRPr="009D7AF5" w:rsidDel="00D87D2D">
          <w:rPr>
            <w:rStyle w:val="DevConfigGray"/>
          </w:rPr>
          <w:delText>interface GigabitEthernet0/0</w:delText>
        </w:r>
      </w:del>
    </w:p>
    <w:p w14:paraId="3F564556" w14:textId="2E9A8C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1" w:author="Lizethe Pérez Fuertes" w:date="2021-05-10T10:20:00Z"/>
          <w:rStyle w:val="DevConfigGray"/>
        </w:rPr>
        <w:pPrChange w:id="1462" w:author="Lizethe Pérez Fuertes" w:date="2021-05-10T10:20:00Z">
          <w:pPr>
            <w:pStyle w:val="DevConfigs"/>
          </w:pPr>
        </w:pPrChange>
      </w:pPr>
      <w:del w:id="1463" w:author="Lizethe Pérez Fuertes" w:date="2021-05-10T10:20:00Z">
        <w:r w:rsidRPr="009D7AF5" w:rsidDel="00D87D2D">
          <w:rPr>
            <w:rStyle w:val="DevConfigGray"/>
          </w:rPr>
          <w:delText xml:space="preserve"> no ip address</w:delText>
        </w:r>
      </w:del>
    </w:p>
    <w:p w14:paraId="6BAEC5FD" w14:textId="1EE76AA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4" w:author="Lizethe Pérez Fuertes" w:date="2021-05-10T10:20:00Z"/>
          <w:rStyle w:val="DevConfigGray"/>
        </w:rPr>
        <w:pPrChange w:id="1465" w:author="Lizethe Pérez Fuertes" w:date="2021-05-10T10:20:00Z">
          <w:pPr>
            <w:pStyle w:val="DevConfigs"/>
          </w:pPr>
        </w:pPrChange>
      </w:pPr>
      <w:del w:id="1466" w:author="Lizethe Pérez Fuertes" w:date="2021-05-10T10:20:00Z">
        <w:r w:rsidRPr="009D7AF5" w:rsidDel="00D87D2D">
          <w:rPr>
            <w:rStyle w:val="DevConfigGray"/>
          </w:rPr>
          <w:delText xml:space="preserve"> shutdown</w:delText>
        </w:r>
      </w:del>
    </w:p>
    <w:p w14:paraId="2AEE5B45" w14:textId="666E207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7" w:author="Lizethe Pérez Fuertes" w:date="2021-05-10T10:20:00Z"/>
          <w:rStyle w:val="DevConfigGray"/>
        </w:rPr>
        <w:pPrChange w:id="1468" w:author="Lizethe Pérez Fuertes" w:date="2021-05-10T10:20:00Z">
          <w:pPr>
            <w:pStyle w:val="DevConfigs"/>
          </w:pPr>
        </w:pPrChange>
      </w:pPr>
      <w:del w:id="1469" w:author="Lizethe Pérez Fuertes" w:date="2021-05-10T10:20:00Z">
        <w:r w:rsidRPr="009D7AF5" w:rsidDel="00D87D2D">
          <w:rPr>
            <w:rStyle w:val="DevConfigGray"/>
          </w:rPr>
          <w:delText xml:space="preserve"> duplex auto</w:delText>
        </w:r>
      </w:del>
    </w:p>
    <w:p w14:paraId="15303053" w14:textId="337077E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0" w:author="Lizethe Pérez Fuertes" w:date="2021-05-10T10:20:00Z"/>
          <w:rStyle w:val="DevConfigGray"/>
        </w:rPr>
        <w:pPrChange w:id="1471" w:author="Lizethe Pérez Fuertes" w:date="2021-05-10T10:20:00Z">
          <w:pPr>
            <w:pStyle w:val="DevConfigs"/>
          </w:pPr>
        </w:pPrChange>
      </w:pPr>
      <w:del w:id="1472" w:author="Lizethe Pérez Fuertes" w:date="2021-05-10T10:20:00Z">
        <w:r w:rsidRPr="009D7AF5" w:rsidDel="00D87D2D">
          <w:rPr>
            <w:rStyle w:val="DevConfigGray"/>
          </w:rPr>
          <w:delText xml:space="preserve"> speed auto</w:delText>
        </w:r>
      </w:del>
    </w:p>
    <w:p w14:paraId="74BA93DA" w14:textId="579D473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3" w:author="Lizethe Pérez Fuertes" w:date="2021-05-10T10:20:00Z"/>
          <w:rStyle w:val="DevConfigGray"/>
        </w:rPr>
        <w:pPrChange w:id="1474" w:author="Lizethe Pérez Fuertes" w:date="2021-05-10T10:20:00Z">
          <w:pPr>
            <w:pStyle w:val="DevConfigs"/>
          </w:pPr>
        </w:pPrChange>
      </w:pPr>
      <w:del w:id="1475" w:author="Lizethe Pérez Fuertes" w:date="2021-05-10T10:20:00Z">
        <w:r w:rsidRPr="009D7AF5" w:rsidDel="00D87D2D">
          <w:rPr>
            <w:rStyle w:val="DevConfigGray"/>
          </w:rPr>
          <w:delText>!</w:delText>
        </w:r>
      </w:del>
    </w:p>
    <w:p w14:paraId="34C6F8C6" w14:textId="5DE1E5A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6" w:author="Lizethe Pérez Fuertes" w:date="2021-05-10T10:20:00Z"/>
          <w:rStyle w:val="DevConfigGray"/>
        </w:rPr>
        <w:pPrChange w:id="1477" w:author="Lizethe Pérez Fuertes" w:date="2021-05-10T10:20:00Z">
          <w:pPr>
            <w:pStyle w:val="DevConfigs"/>
          </w:pPr>
        </w:pPrChange>
      </w:pPr>
      <w:del w:id="1478" w:author="Lizethe Pérez Fuertes" w:date="2021-05-10T10:20:00Z">
        <w:r w:rsidRPr="009D7AF5" w:rsidDel="00D87D2D">
          <w:rPr>
            <w:rStyle w:val="DevConfigGray"/>
          </w:rPr>
          <w:delText>interface GigabitEthernet0/1</w:delText>
        </w:r>
      </w:del>
    </w:p>
    <w:p w14:paraId="50429108" w14:textId="1BAE324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9" w:author="Lizethe Pérez Fuertes" w:date="2021-05-10T10:20:00Z"/>
          <w:rStyle w:val="DevConfigGray"/>
        </w:rPr>
        <w:pPrChange w:id="1480" w:author="Lizethe Pérez Fuertes" w:date="2021-05-10T10:20:00Z">
          <w:pPr>
            <w:pStyle w:val="DevConfigs"/>
          </w:pPr>
        </w:pPrChange>
      </w:pPr>
      <w:del w:id="1481" w:author="Lizethe Pérez Fuertes" w:date="2021-05-10T10:20:00Z">
        <w:r w:rsidRPr="009D7AF5" w:rsidDel="00D87D2D">
          <w:rPr>
            <w:rStyle w:val="DevConfigGray"/>
          </w:rPr>
          <w:delText xml:space="preserve"> ip address 192.168.1.1 255.255.255.0</w:delText>
        </w:r>
      </w:del>
    </w:p>
    <w:p w14:paraId="24C2B63A" w14:textId="04C7F1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2" w:author="Lizethe Pérez Fuertes" w:date="2021-05-10T10:20:00Z"/>
          <w:rStyle w:val="DevConfigGray"/>
        </w:rPr>
        <w:pPrChange w:id="1483" w:author="Lizethe Pérez Fuertes" w:date="2021-05-10T10:20:00Z">
          <w:pPr>
            <w:pStyle w:val="DevConfigs"/>
          </w:pPr>
        </w:pPrChange>
      </w:pPr>
      <w:del w:id="1484" w:author="Lizethe Pérez Fuertes" w:date="2021-05-10T10:20:00Z">
        <w:r w:rsidRPr="009D7AF5" w:rsidDel="00D87D2D">
          <w:rPr>
            <w:rStyle w:val="DevConfigGray"/>
          </w:rPr>
          <w:delText xml:space="preserve"> ip nat inside</w:delText>
        </w:r>
      </w:del>
    </w:p>
    <w:p w14:paraId="5CD58C23" w14:textId="6DCDC0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5" w:author="Lizethe Pérez Fuertes" w:date="2021-05-10T10:20:00Z"/>
          <w:rStyle w:val="DevConfigGray"/>
        </w:rPr>
        <w:pPrChange w:id="1486" w:author="Lizethe Pérez Fuertes" w:date="2021-05-10T10:20:00Z">
          <w:pPr>
            <w:pStyle w:val="DevConfigs"/>
          </w:pPr>
        </w:pPrChange>
      </w:pPr>
      <w:del w:id="1487" w:author="Lizethe Pérez Fuertes" w:date="2021-05-10T10:20:00Z">
        <w:r w:rsidRPr="009D7AF5" w:rsidDel="00D87D2D">
          <w:rPr>
            <w:rStyle w:val="DevConfigGray"/>
          </w:rPr>
          <w:delText xml:space="preserve"> ip virtual-reassembly in</w:delText>
        </w:r>
      </w:del>
    </w:p>
    <w:p w14:paraId="076DF5FB" w14:textId="34A4D02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8" w:author="Lizethe Pérez Fuertes" w:date="2021-05-10T10:20:00Z"/>
          <w:rStyle w:val="DevConfigGray"/>
        </w:rPr>
        <w:pPrChange w:id="1489" w:author="Lizethe Pérez Fuertes" w:date="2021-05-10T10:20:00Z">
          <w:pPr>
            <w:pStyle w:val="DevConfigs"/>
          </w:pPr>
        </w:pPrChange>
      </w:pPr>
      <w:del w:id="1490" w:author="Lizethe Pérez Fuertes" w:date="2021-05-10T10:20:00Z">
        <w:r w:rsidRPr="009D7AF5" w:rsidDel="00D87D2D">
          <w:rPr>
            <w:rStyle w:val="DevConfigGray"/>
          </w:rPr>
          <w:delText xml:space="preserve"> duplex auto</w:delText>
        </w:r>
      </w:del>
    </w:p>
    <w:p w14:paraId="20825ACE" w14:textId="0A1BC93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1" w:author="Lizethe Pérez Fuertes" w:date="2021-05-10T10:20:00Z"/>
          <w:rStyle w:val="DevConfigGray"/>
        </w:rPr>
        <w:pPrChange w:id="1492" w:author="Lizethe Pérez Fuertes" w:date="2021-05-10T10:20:00Z">
          <w:pPr>
            <w:pStyle w:val="DevConfigs"/>
          </w:pPr>
        </w:pPrChange>
      </w:pPr>
      <w:del w:id="1493" w:author="Lizethe Pérez Fuertes" w:date="2021-05-10T10:20:00Z">
        <w:r w:rsidRPr="009D7AF5" w:rsidDel="00D87D2D">
          <w:rPr>
            <w:rStyle w:val="DevConfigGray"/>
          </w:rPr>
          <w:delText xml:space="preserve"> speed auto</w:delText>
        </w:r>
      </w:del>
    </w:p>
    <w:p w14:paraId="43E2424A" w14:textId="25CD8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4" w:author="Lizethe Pérez Fuertes" w:date="2021-05-10T10:20:00Z"/>
          <w:rStyle w:val="DevConfigGray"/>
        </w:rPr>
        <w:pPrChange w:id="1495" w:author="Lizethe Pérez Fuertes" w:date="2021-05-10T10:20:00Z">
          <w:pPr>
            <w:pStyle w:val="DevConfigs"/>
          </w:pPr>
        </w:pPrChange>
      </w:pPr>
      <w:del w:id="1496" w:author="Lizethe Pérez Fuertes" w:date="2021-05-10T10:20:00Z">
        <w:r w:rsidRPr="009D7AF5" w:rsidDel="00D87D2D">
          <w:rPr>
            <w:rStyle w:val="DevConfigGray"/>
          </w:rPr>
          <w:delText>!</w:delText>
        </w:r>
      </w:del>
    </w:p>
    <w:p w14:paraId="5A15E63A" w14:textId="2AE8843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7" w:author="Lizethe Pérez Fuertes" w:date="2021-05-10T10:20:00Z"/>
          <w:rStyle w:val="DevConfigGray"/>
        </w:rPr>
        <w:pPrChange w:id="1498" w:author="Lizethe Pérez Fuertes" w:date="2021-05-10T10:20:00Z">
          <w:pPr>
            <w:pStyle w:val="DevConfigs"/>
          </w:pPr>
        </w:pPrChange>
      </w:pPr>
      <w:del w:id="1499" w:author="Lizethe Pérez Fuertes" w:date="2021-05-10T10:20:00Z">
        <w:r w:rsidRPr="009D7AF5" w:rsidDel="00D87D2D">
          <w:rPr>
            <w:rStyle w:val="DevConfigGray"/>
          </w:rPr>
          <w:delText>interface Serial0/0/0</w:delText>
        </w:r>
      </w:del>
    </w:p>
    <w:p w14:paraId="152E14A4" w14:textId="1064E64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0" w:author="Lizethe Pérez Fuertes" w:date="2021-05-10T10:20:00Z"/>
          <w:rStyle w:val="DevConfigGray"/>
        </w:rPr>
        <w:pPrChange w:id="1501" w:author="Lizethe Pérez Fuertes" w:date="2021-05-10T10:20:00Z">
          <w:pPr>
            <w:pStyle w:val="DevConfigs"/>
          </w:pPr>
        </w:pPrChange>
      </w:pPr>
      <w:del w:id="1502" w:author="Lizethe Pérez Fuertes" w:date="2021-05-10T10:20:00Z">
        <w:r w:rsidRPr="009D7AF5" w:rsidDel="00D87D2D">
          <w:rPr>
            <w:rStyle w:val="DevConfigGray"/>
          </w:rPr>
          <w:delText xml:space="preserve"> no ip address</w:delText>
        </w:r>
      </w:del>
    </w:p>
    <w:p w14:paraId="23DA9BB1" w14:textId="4D1859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3" w:author="Lizethe Pérez Fuertes" w:date="2021-05-10T10:20:00Z"/>
          <w:rStyle w:val="DevConfigGray"/>
        </w:rPr>
        <w:pPrChange w:id="1504" w:author="Lizethe Pérez Fuertes" w:date="2021-05-10T10:20:00Z">
          <w:pPr>
            <w:pStyle w:val="DevConfigs"/>
          </w:pPr>
        </w:pPrChange>
      </w:pPr>
      <w:del w:id="1505" w:author="Lizethe Pérez Fuertes" w:date="2021-05-10T10:20:00Z">
        <w:r w:rsidRPr="009D7AF5" w:rsidDel="00D87D2D">
          <w:rPr>
            <w:rStyle w:val="DevConfigGray"/>
          </w:rPr>
          <w:delText xml:space="preserve"> shutdown</w:delText>
        </w:r>
      </w:del>
    </w:p>
    <w:p w14:paraId="14938D0D" w14:textId="382EEF5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6" w:author="Lizethe Pérez Fuertes" w:date="2021-05-10T10:20:00Z"/>
          <w:rStyle w:val="DevConfigGray"/>
        </w:rPr>
        <w:pPrChange w:id="1507" w:author="Lizethe Pérez Fuertes" w:date="2021-05-10T10:20:00Z">
          <w:pPr>
            <w:pStyle w:val="DevConfigs"/>
          </w:pPr>
        </w:pPrChange>
      </w:pPr>
      <w:del w:id="1508" w:author="Lizethe Pérez Fuertes" w:date="2021-05-10T10:20:00Z">
        <w:r w:rsidRPr="009D7AF5" w:rsidDel="00D87D2D">
          <w:rPr>
            <w:rStyle w:val="DevConfigGray"/>
          </w:rPr>
          <w:delText xml:space="preserve"> clock rate 2000000</w:delText>
        </w:r>
      </w:del>
    </w:p>
    <w:p w14:paraId="7B96E497" w14:textId="040500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9" w:author="Lizethe Pérez Fuertes" w:date="2021-05-10T10:20:00Z"/>
          <w:rStyle w:val="DevConfigGray"/>
        </w:rPr>
        <w:pPrChange w:id="1510" w:author="Lizethe Pérez Fuertes" w:date="2021-05-10T10:20:00Z">
          <w:pPr>
            <w:pStyle w:val="DevConfigs"/>
          </w:pPr>
        </w:pPrChange>
      </w:pPr>
      <w:del w:id="1511" w:author="Lizethe Pérez Fuertes" w:date="2021-05-10T10:20:00Z">
        <w:r w:rsidRPr="009D7AF5" w:rsidDel="00D87D2D">
          <w:rPr>
            <w:rStyle w:val="DevConfigGray"/>
          </w:rPr>
          <w:delText>!</w:delText>
        </w:r>
      </w:del>
    </w:p>
    <w:p w14:paraId="66CC6FE3" w14:textId="68F13E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2" w:author="Lizethe Pérez Fuertes" w:date="2021-05-10T10:20:00Z"/>
          <w:rStyle w:val="DevConfigGray"/>
        </w:rPr>
        <w:pPrChange w:id="1513" w:author="Lizethe Pérez Fuertes" w:date="2021-05-10T10:20:00Z">
          <w:pPr>
            <w:pStyle w:val="DevConfigs"/>
          </w:pPr>
        </w:pPrChange>
      </w:pPr>
      <w:del w:id="1514" w:author="Lizethe Pérez Fuertes" w:date="2021-05-10T10:20:00Z">
        <w:r w:rsidRPr="009D7AF5" w:rsidDel="00D87D2D">
          <w:rPr>
            <w:rStyle w:val="DevConfigGray"/>
          </w:rPr>
          <w:delText>interface Serial0/0/1</w:delText>
        </w:r>
      </w:del>
    </w:p>
    <w:p w14:paraId="4BED3B32" w14:textId="032086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5" w:author="Lizethe Pérez Fuertes" w:date="2021-05-10T10:20:00Z"/>
          <w:rStyle w:val="DevConfigGray"/>
        </w:rPr>
        <w:pPrChange w:id="1516" w:author="Lizethe Pérez Fuertes" w:date="2021-05-10T10:20:00Z">
          <w:pPr>
            <w:pStyle w:val="DevConfigs"/>
          </w:pPr>
        </w:pPrChange>
      </w:pPr>
      <w:del w:id="1517" w:author="Lizethe Pérez Fuertes" w:date="2021-05-10T10:20:00Z">
        <w:r w:rsidRPr="009D7AF5" w:rsidDel="00D87D2D">
          <w:rPr>
            <w:rStyle w:val="DevConfigGray"/>
          </w:rPr>
          <w:delText xml:space="preserve"> ip address 209.165.201.18 255.255.255.252</w:delText>
        </w:r>
      </w:del>
    </w:p>
    <w:p w14:paraId="6704BDEF" w14:textId="627EB30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8" w:author="Lizethe Pérez Fuertes" w:date="2021-05-10T10:20:00Z"/>
          <w:rStyle w:val="DevConfigGray"/>
        </w:rPr>
        <w:pPrChange w:id="1519" w:author="Lizethe Pérez Fuertes" w:date="2021-05-10T10:20:00Z">
          <w:pPr>
            <w:pStyle w:val="DevConfigs"/>
          </w:pPr>
        </w:pPrChange>
      </w:pPr>
      <w:del w:id="1520" w:author="Lizethe Pérez Fuertes" w:date="2021-05-10T10:20:00Z">
        <w:r w:rsidRPr="009D7AF5" w:rsidDel="00D87D2D">
          <w:rPr>
            <w:rStyle w:val="DevConfigGray"/>
          </w:rPr>
          <w:delText xml:space="preserve"> ip nat outside</w:delText>
        </w:r>
      </w:del>
    </w:p>
    <w:p w14:paraId="3BF772AF" w14:textId="5D4F02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1" w:author="Lizethe Pérez Fuertes" w:date="2021-05-10T10:20:00Z"/>
          <w:rStyle w:val="DevConfigGray"/>
        </w:rPr>
        <w:pPrChange w:id="1522" w:author="Lizethe Pérez Fuertes" w:date="2021-05-10T10:20:00Z">
          <w:pPr>
            <w:pStyle w:val="DevConfigs"/>
          </w:pPr>
        </w:pPrChange>
      </w:pPr>
      <w:del w:id="1523" w:author="Lizethe Pérez Fuertes" w:date="2021-05-10T10:20:00Z">
        <w:r w:rsidRPr="009D7AF5" w:rsidDel="00D87D2D">
          <w:rPr>
            <w:rStyle w:val="DevConfigGray"/>
          </w:rPr>
          <w:delText xml:space="preserve"> ip virtual-reassembly in</w:delText>
        </w:r>
      </w:del>
    </w:p>
    <w:p w14:paraId="1EF77CE4" w14:textId="318A868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4" w:author="Lizethe Pérez Fuertes" w:date="2021-05-10T10:20:00Z"/>
          <w:rStyle w:val="DevConfigGray"/>
        </w:rPr>
        <w:pPrChange w:id="1525" w:author="Lizethe Pérez Fuertes" w:date="2021-05-10T10:20:00Z">
          <w:pPr>
            <w:pStyle w:val="DevConfigs"/>
          </w:pPr>
        </w:pPrChange>
      </w:pPr>
      <w:del w:id="1526" w:author="Lizethe Pérez Fuertes" w:date="2021-05-10T10:20:00Z">
        <w:r w:rsidRPr="009D7AF5" w:rsidDel="00D87D2D">
          <w:rPr>
            <w:rStyle w:val="DevConfigGray"/>
          </w:rPr>
          <w:delText>!</w:delText>
        </w:r>
      </w:del>
    </w:p>
    <w:p w14:paraId="177EFE16" w14:textId="6DBD688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7" w:author="Lizethe Pérez Fuertes" w:date="2021-05-10T10:20:00Z"/>
          <w:rStyle w:val="DevConfigGray"/>
        </w:rPr>
        <w:pPrChange w:id="1528" w:author="Lizethe Pérez Fuertes" w:date="2021-05-10T10:20:00Z">
          <w:pPr>
            <w:pStyle w:val="DevConfigs"/>
          </w:pPr>
        </w:pPrChange>
      </w:pPr>
      <w:del w:id="1529" w:author="Lizethe Pérez Fuertes" w:date="2021-05-10T10:20:00Z">
        <w:r w:rsidRPr="009D7AF5" w:rsidDel="00D87D2D">
          <w:rPr>
            <w:rStyle w:val="DevConfigGray"/>
          </w:rPr>
          <w:delText>ip forward-protocol nd</w:delText>
        </w:r>
      </w:del>
    </w:p>
    <w:p w14:paraId="7DE661DD" w14:textId="11296AA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0" w:author="Lizethe Pérez Fuertes" w:date="2021-05-10T10:20:00Z"/>
          <w:rStyle w:val="DevConfigGray"/>
        </w:rPr>
        <w:pPrChange w:id="1531" w:author="Lizethe Pérez Fuertes" w:date="2021-05-10T10:20:00Z">
          <w:pPr>
            <w:pStyle w:val="DevConfigs"/>
          </w:pPr>
        </w:pPrChange>
      </w:pPr>
      <w:del w:id="1532" w:author="Lizethe Pérez Fuertes" w:date="2021-05-10T10:20:00Z">
        <w:r w:rsidRPr="009D7AF5" w:rsidDel="00D87D2D">
          <w:rPr>
            <w:rStyle w:val="DevConfigGray"/>
          </w:rPr>
          <w:delText>!</w:delText>
        </w:r>
      </w:del>
    </w:p>
    <w:p w14:paraId="0A454D41" w14:textId="26ACE4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3" w:author="Lizethe Pérez Fuertes" w:date="2021-05-10T10:20:00Z"/>
          <w:rStyle w:val="DevConfigGray"/>
        </w:rPr>
        <w:pPrChange w:id="1534" w:author="Lizethe Pérez Fuertes" w:date="2021-05-10T10:20:00Z">
          <w:pPr>
            <w:pStyle w:val="DevConfigs"/>
          </w:pPr>
        </w:pPrChange>
      </w:pPr>
      <w:del w:id="1535" w:author="Lizethe Pérez Fuertes" w:date="2021-05-10T10:20:00Z">
        <w:r w:rsidRPr="009D7AF5" w:rsidDel="00D87D2D">
          <w:rPr>
            <w:rStyle w:val="DevConfigGray"/>
          </w:rPr>
          <w:delText>no ip http server</w:delText>
        </w:r>
      </w:del>
    </w:p>
    <w:p w14:paraId="1FB174BB" w14:textId="7349ECA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6" w:author="Lizethe Pérez Fuertes" w:date="2021-05-10T10:20:00Z"/>
          <w:rStyle w:val="DevConfigGray"/>
        </w:rPr>
        <w:pPrChange w:id="1537" w:author="Lizethe Pérez Fuertes" w:date="2021-05-10T10:20:00Z">
          <w:pPr>
            <w:pStyle w:val="DevConfigs"/>
          </w:pPr>
        </w:pPrChange>
      </w:pPr>
      <w:del w:id="1538" w:author="Lizethe Pérez Fuertes" w:date="2021-05-10T10:20:00Z">
        <w:r w:rsidRPr="009D7AF5" w:rsidDel="00D87D2D">
          <w:rPr>
            <w:rStyle w:val="DevConfigGray"/>
          </w:rPr>
          <w:delText>no ip http secure-server</w:delText>
        </w:r>
      </w:del>
    </w:p>
    <w:p w14:paraId="75D7F3A9" w14:textId="5EDA3CE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9" w:author="Lizethe Pérez Fuertes" w:date="2021-05-10T10:20:00Z"/>
          <w:rStyle w:val="DevConfigGray"/>
        </w:rPr>
        <w:pPrChange w:id="1540" w:author="Lizethe Pérez Fuertes" w:date="2021-05-10T10:20:00Z">
          <w:pPr>
            <w:pStyle w:val="DevConfigs"/>
          </w:pPr>
        </w:pPrChange>
      </w:pPr>
      <w:del w:id="1541" w:author="Lizethe Pérez Fuertes" w:date="2021-05-10T10:20:00Z">
        <w:r w:rsidRPr="009D7AF5" w:rsidDel="00D87D2D">
          <w:rPr>
            <w:rStyle w:val="DevConfigGray"/>
          </w:rPr>
          <w:delText>!</w:delText>
        </w:r>
      </w:del>
    </w:p>
    <w:p w14:paraId="78AB9067" w14:textId="609AD3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2" w:author="Lizethe Pérez Fuertes" w:date="2021-05-10T10:20:00Z"/>
          <w:rStyle w:val="DevConfigGray"/>
        </w:rPr>
        <w:pPrChange w:id="1543" w:author="Lizethe Pérez Fuertes" w:date="2021-05-10T10:20:00Z">
          <w:pPr>
            <w:pStyle w:val="DevConfigs"/>
          </w:pPr>
        </w:pPrChange>
      </w:pPr>
      <w:del w:id="1544" w:author="Lizethe Pérez Fuertes" w:date="2021-05-10T10:20:00Z">
        <w:r w:rsidRPr="009D7AF5" w:rsidDel="00D87D2D">
          <w:rPr>
            <w:rStyle w:val="DevConfigGray"/>
          </w:rPr>
          <w:delText>ip nat inside source static 192.168.1.20 209.165.200.225</w:delText>
        </w:r>
      </w:del>
    </w:p>
    <w:p w14:paraId="68CFC2EA" w14:textId="12D9F80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5" w:author="Lizethe Pérez Fuertes" w:date="2021-05-10T10:20:00Z"/>
          <w:rStyle w:val="DevConfigGray"/>
        </w:rPr>
        <w:pPrChange w:id="1546" w:author="Lizethe Pérez Fuertes" w:date="2021-05-10T10:20:00Z">
          <w:pPr>
            <w:pStyle w:val="DevConfigs"/>
          </w:pPr>
        </w:pPrChange>
      </w:pPr>
      <w:del w:id="1547" w:author="Lizethe Pérez Fuertes" w:date="2021-05-10T10:20:00Z">
        <w:r w:rsidRPr="009D7AF5" w:rsidDel="00D87D2D">
          <w:rPr>
            <w:rStyle w:val="DevConfigGray"/>
          </w:rPr>
          <w:delText>ip route 0.0.0.0 0.0.0.0 209.165.201.17</w:delText>
        </w:r>
      </w:del>
    </w:p>
    <w:p w14:paraId="057582D2" w14:textId="27ABA59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8" w:author="Lizethe Pérez Fuertes" w:date="2021-05-10T10:20:00Z"/>
          <w:rStyle w:val="DevConfigGray"/>
        </w:rPr>
        <w:pPrChange w:id="1549" w:author="Lizethe Pérez Fuertes" w:date="2021-05-10T10:20:00Z">
          <w:pPr>
            <w:pStyle w:val="DevConfigs"/>
          </w:pPr>
        </w:pPrChange>
      </w:pPr>
      <w:del w:id="1550" w:author="Lizethe Pérez Fuertes" w:date="2021-05-10T10:20:00Z">
        <w:r w:rsidRPr="009D7AF5" w:rsidDel="00D87D2D">
          <w:rPr>
            <w:rStyle w:val="DevConfigGray"/>
          </w:rPr>
          <w:delText>!</w:delText>
        </w:r>
      </w:del>
    </w:p>
    <w:p w14:paraId="082876C7" w14:textId="44F322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1" w:author="Lizethe Pérez Fuertes" w:date="2021-05-10T10:20:00Z"/>
          <w:rStyle w:val="DevConfigGray"/>
        </w:rPr>
        <w:pPrChange w:id="1552" w:author="Lizethe Pérez Fuertes" w:date="2021-05-10T10:20:00Z">
          <w:pPr>
            <w:pStyle w:val="DevConfigs"/>
          </w:pPr>
        </w:pPrChange>
      </w:pPr>
      <w:del w:id="1553" w:author="Lizethe Pérez Fuertes" w:date="2021-05-10T10:20:00Z">
        <w:r w:rsidRPr="009D7AF5" w:rsidDel="00D87D2D">
          <w:rPr>
            <w:rStyle w:val="DevConfigGray"/>
          </w:rPr>
          <w:delText>control-plane</w:delText>
        </w:r>
      </w:del>
    </w:p>
    <w:p w14:paraId="13616485" w14:textId="3B6E8A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4" w:author="Lizethe Pérez Fuertes" w:date="2021-05-10T10:20:00Z"/>
          <w:rStyle w:val="DevConfigGray"/>
        </w:rPr>
        <w:pPrChange w:id="1555" w:author="Lizethe Pérez Fuertes" w:date="2021-05-10T10:20:00Z">
          <w:pPr>
            <w:pStyle w:val="DevConfigs"/>
          </w:pPr>
        </w:pPrChange>
      </w:pPr>
      <w:del w:id="1556" w:author="Lizethe Pérez Fuertes" w:date="2021-05-10T10:20:00Z">
        <w:r w:rsidRPr="009D7AF5" w:rsidDel="00D87D2D">
          <w:rPr>
            <w:rStyle w:val="DevConfigGray"/>
          </w:rPr>
          <w:delText>!</w:delText>
        </w:r>
      </w:del>
    </w:p>
    <w:p w14:paraId="1A5A0CF3" w14:textId="1888661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7" w:author="Lizethe Pérez Fuertes" w:date="2021-05-10T10:20:00Z"/>
          <w:rStyle w:val="DevConfigGray"/>
        </w:rPr>
        <w:pPrChange w:id="1558" w:author="Lizethe Pérez Fuertes" w:date="2021-05-10T10:20:00Z">
          <w:pPr>
            <w:pStyle w:val="DevConfigs"/>
          </w:pPr>
        </w:pPrChange>
      </w:pPr>
      <w:del w:id="1559" w:author="Lizethe Pérez Fuertes" w:date="2021-05-10T10:20:00Z">
        <w:r w:rsidRPr="009D7AF5" w:rsidDel="00D87D2D">
          <w:rPr>
            <w:rStyle w:val="DevConfigGray"/>
          </w:rPr>
          <w:delText>line con 0</w:delText>
        </w:r>
      </w:del>
    </w:p>
    <w:p w14:paraId="0BAF7676" w14:textId="7A18DBC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0" w:author="Lizethe Pérez Fuertes" w:date="2021-05-10T10:20:00Z"/>
          <w:rStyle w:val="DevConfigGray"/>
        </w:rPr>
        <w:pPrChange w:id="1561" w:author="Lizethe Pérez Fuertes" w:date="2021-05-10T10:20:00Z">
          <w:pPr>
            <w:pStyle w:val="DevConfigs"/>
          </w:pPr>
        </w:pPrChange>
      </w:pPr>
      <w:del w:id="1562" w:author="Lizethe Pérez Fuertes" w:date="2021-05-10T10:20:00Z">
        <w:r w:rsidRPr="009D7AF5" w:rsidDel="00D87D2D">
          <w:rPr>
            <w:rStyle w:val="DevConfigGray"/>
          </w:rPr>
          <w:delText xml:space="preserve"> password cisco</w:delText>
        </w:r>
      </w:del>
    </w:p>
    <w:p w14:paraId="65603879" w14:textId="7163530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3" w:author="Lizethe Pérez Fuertes" w:date="2021-05-10T10:20:00Z"/>
          <w:rStyle w:val="DevConfigGray"/>
        </w:rPr>
        <w:pPrChange w:id="1564" w:author="Lizethe Pérez Fuertes" w:date="2021-05-10T10:20:00Z">
          <w:pPr>
            <w:pStyle w:val="DevConfigs"/>
          </w:pPr>
        </w:pPrChange>
      </w:pPr>
      <w:del w:id="1565" w:author="Lizethe Pérez Fuertes" w:date="2021-05-10T10:20:00Z">
        <w:r w:rsidRPr="009D7AF5" w:rsidDel="00D87D2D">
          <w:rPr>
            <w:rStyle w:val="DevConfigGray"/>
          </w:rPr>
          <w:delText xml:space="preserve"> logging synchronous</w:delText>
        </w:r>
      </w:del>
    </w:p>
    <w:p w14:paraId="37636F38" w14:textId="24C32B0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6" w:author="Lizethe Pérez Fuertes" w:date="2021-05-10T10:20:00Z"/>
          <w:rStyle w:val="DevConfigGray"/>
        </w:rPr>
        <w:pPrChange w:id="1567" w:author="Lizethe Pérez Fuertes" w:date="2021-05-10T10:20:00Z">
          <w:pPr>
            <w:pStyle w:val="DevConfigs"/>
          </w:pPr>
        </w:pPrChange>
      </w:pPr>
      <w:del w:id="1568" w:author="Lizethe Pérez Fuertes" w:date="2021-05-10T10:20:00Z">
        <w:r w:rsidRPr="009D7AF5" w:rsidDel="00D87D2D">
          <w:rPr>
            <w:rStyle w:val="DevConfigGray"/>
          </w:rPr>
          <w:delText xml:space="preserve"> login</w:delText>
        </w:r>
      </w:del>
    </w:p>
    <w:p w14:paraId="7CAE9B72" w14:textId="2FE22A2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9" w:author="Lizethe Pérez Fuertes" w:date="2021-05-10T10:20:00Z"/>
          <w:rStyle w:val="DevConfigGray"/>
        </w:rPr>
        <w:pPrChange w:id="1570" w:author="Lizethe Pérez Fuertes" w:date="2021-05-10T10:20:00Z">
          <w:pPr>
            <w:pStyle w:val="DevConfigs"/>
          </w:pPr>
        </w:pPrChange>
      </w:pPr>
      <w:del w:id="1571" w:author="Lizethe Pérez Fuertes" w:date="2021-05-10T10:20:00Z">
        <w:r w:rsidRPr="009D7AF5" w:rsidDel="00D87D2D">
          <w:rPr>
            <w:rStyle w:val="DevConfigGray"/>
          </w:rPr>
          <w:delText>line aux 0</w:delText>
        </w:r>
      </w:del>
    </w:p>
    <w:p w14:paraId="518E5807" w14:textId="0E40418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2" w:author="Lizethe Pérez Fuertes" w:date="2021-05-10T10:20:00Z"/>
          <w:rStyle w:val="DevConfigGray"/>
        </w:rPr>
        <w:pPrChange w:id="1573" w:author="Lizethe Pérez Fuertes" w:date="2021-05-10T10:20:00Z">
          <w:pPr>
            <w:pStyle w:val="DevConfigs"/>
          </w:pPr>
        </w:pPrChange>
      </w:pPr>
      <w:del w:id="1574" w:author="Lizethe Pérez Fuertes" w:date="2021-05-10T10:20:00Z">
        <w:r w:rsidRPr="009D7AF5" w:rsidDel="00D87D2D">
          <w:rPr>
            <w:rStyle w:val="DevConfigGray"/>
          </w:rPr>
          <w:delText>line 2</w:delText>
        </w:r>
      </w:del>
    </w:p>
    <w:p w14:paraId="5CD3E8DF" w14:textId="6413E6F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5" w:author="Lizethe Pérez Fuertes" w:date="2021-05-10T10:20:00Z"/>
          <w:rStyle w:val="DevConfigGray"/>
        </w:rPr>
        <w:pPrChange w:id="1576" w:author="Lizethe Pérez Fuertes" w:date="2021-05-10T10:20:00Z">
          <w:pPr>
            <w:pStyle w:val="DevConfigs"/>
          </w:pPr>
        </w:pPrChange>
      </w:pPr>
      <w:del w:id="1577" w:author="Lizethe Pérez Fuertes" w:date="2021-05-10T10:20:00Z">
        <w:r w:rsidRPr="009D7AF5" w:rsidDel="00D87D2D">
          <w:rPr>
            <w:rStyle w:val="DevConfigGray"/>
          </w:rPr>
          <w:delText xml:space="preserve"> no activation-character</w:delText>
        </w:r>
      </w:del>
    </w:p>
    <w:p w14:paraId="4899952B" w14:textId="3308182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8" w:author="Lizethe Pérez Fuertes" w:date="2021-05-10T10:20:00Z"/>
          <w:rStyle w:val="DevConfigGray"/>
        </w:rPr>
        <w:pPrChange w:id="1579" w:author="Lizethe Pérez Fuertes" w:date="2021-05-10T10:20:00Z">
          <w:pPr>
            <w:pStyle w:val="DevConfigs"/>
          </w:pPr>
        </w:pPrChange>
      </w:pPr>
      <w:del w:id="1580" w:author="Lizethe Pérez Fuertes" w:date="2021-05-10T10:20:00Z">
        <w:r w:rsidRPr="009D7AF5" w:rsidDel="00D87D2D">
          <w:rPr>
            <w:rStyle w:val="DevConfigGray"/>
          </w:rPr>
          <w:delText xml:space="preserve"> no exec</w:delText>
        </w:r>
      </w:del>
    </w:p>
    <w:p w14:paraId="46FC6A83" w14:textId="2BB8307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1" w:author="Lizethe Pérez Fuertes" w:date="2021-05-10T10:20:00Z"/>
          <w:rStyle w:val="DevConfigGray"/>
        </w:rPr>
        <w:pPrChange w:id="1582" w:author="Lizethe Pérez Fuertes" w:date="2021-05-10T10:20:00Z">
          <w:pPr>
            <w:pStyle w:val="DevConfigs"/>
          </w:pPr>
        </w:pPrChange>
      </w:pPr>
      <w:del w:id="1583" w:author="Lizethe Pérez Fuertes" w:date="2021-05-10T10:20:00Z">
        <w:r w:rsidRPr="009D7AF5" w:rsidDel="00D87D2D">
          <w:rPr>
            <w:rStyle w:val="DevConfigGray"/>
          </w:rPr>
          <w:delText xml:space="preserve"> transport preferred none</w:delText>
        </w:r>
      </w:del>
    </w:p>
    <w:p w14:paraId="5C8EFFE6" w14:textId="4930669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4" w:author="Lizethe Pérez Fuertes" w:date="2021-05-10T10:20:00Z"/>
          <w:rStyle w:val="DevConfigGray"/>
        </w:rPr>
        <w:pPrChange w:id="1585" w:author="Lizethe Pérez Fuertes" w:date="2021-05-10T10:20:00Z">
          <w:pPr>
            <w:pStyle w:val="DevConfigs"/>
          </w:pPr>
        </w:pPrChange>
      </w:pPr>
      <w:del w:id="1586" w:author="Lizethe Pérez Fuertes" w:date="2021-05-10T10:20:00Z">
        <w:r w:rsidRPr="009D7AF5" w:rsidDel="00D87D2D">
          <w:rPr>
            <w:rStyle w:val="DevConfigGray"/>
          </w:rPr>
          <w:delText xml:space="preserve"> transport input all</w:delText>
        </w:r>
      </w:del>
    </w:p>
    <w:p w14:paraId="74FC125D" w14:textId="782CB6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7" w:author="Lizethe Pérez Fuertes" w:date="2021-05-10T10:20:00Z"/>
          <w:rStyle w:val="DevConfigGray"/>
        </w:rPr>
        <w:pPrChange w:id="1588" w:author="Lizethe Pérez Fuertes" w:date="2021-05-10T10:20:00Z">
          <w:pPr>
            <w:pStyle w:val="DevConfigs"/>
          </w:pPr>
        </w:pPrChange>
      </w:pPr>
      <w:del w:id="1589" w:author="Lizethe Pérez Fuertes" w:date="2021-05-10T10:20:00Z">
        <w:r w:rsidRPr="009D7AF5" w:rsidDel="00D87D2D">
          <w:rPr>
            <w:rStyle w:val="DevConfigGray"/>
          </w:rPr>
          <w:delText xml:space="preserve"> transport output pad telnet rlogin lapb-ta mop udptn v120 ssh</w:delText>
        </w:r>
      </w:del>
    </w:p>
    <w:p w14:paraId="055964A3" w14:textId="7F46931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0" w:author="Lizethe Pérez Fuertes" w:date="2021-05-10T10:20:00Z"/>
          <w:rStyle w:val="DevConfigGray"/>
        </w:rPr>
        <w:pPrChange w:id="1591" w:author="Lizethe Pérez Fuertes" w:date="2021-05-10T10:20:00Z">
          <w:pPr>
            <w:pStyle w:val="DevConfigs"/>
          </w:pPr>
        </w:pPrChange>
      </w:pPr>
      <w:del w:id="1592" w:author="Lizethe Pérez Fuertes" w:date="2021-05-10T10:20:00Z">
        <w:r w:rsidRPr="009D7AF5" w:rsidDel="00D87D2D">
          <w:rPr>
            <w:rStyle w:val="DevConfigGray"/>
          </w:rPr>
          <w:delText xml:space="preserve"> stopbits 1</w:delText>
        </w:r>
      </w:del>
    </w:p>
    <w:p w14:paraId="51767597" w14:textId="313B864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3" w:author="Lizethe Pérez Fuertes" w:date="2021-05-10T10:20:00Z"/>
          <w:rStyle w:val="DevConfigGray"/>
        </w:rPr>
        <w:pPrChange w:id="1594" w:author="Lizethe Pérez Fuertes" w:date="2021-05-10T10:20:00Z">
          <w:pPr>
            <w:pStyle w:val="DevConfigs"/>
          </w:pPr>
        </w:pPrChange>
      </w:pPr>
      <w:del w:id="1595" w:author="Lizethe Pérez Fuertes" w:date="2021-05-10T10:20:00Z">
        <w:r w:rsidRPr="009D7AF5" w:rsidDel="00D87D2D">
          <w:rPr>
            <w:rStyle w:val="DevConfigGray"/>
          </w:rPr>
          <w:delText>line vty 0 4</w:delText>
        </w:r>
      </w:del>
    </w:p>
    <w:p w14:paraId="4889FA6C" w14:textId="036CD17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6" w:author="Lizethe Pérez Fuertes" w:date="2021-05-10T10:20:00Z"/>
          <w:rStyle w:val="DevConfigGray"/>
        </w:rPr>
        <w:pPrChange w:id="1597" w:author="Lizethe Pérez Fuertes" w:date="2021-05-10T10:20:00Z">
          <w:pPr>
            <w:pStyle w:val="DevConfigs"/>
          </w:pPr>
        </w:pPrChange>
      </w:pPr>
      <w:del w:id="1598" w:author="Lizethe Pérez Fuertes" w:date="2021-05-10T10:20:00Z">
        <w:r w:rsidRPr="009D7AF5" w:rsidDel="00D87D2D">
          <w:rPr>
            <w:rStyle w:val="DevConfigGray"/>
          </w:rPr>
          <w:delText xml:space="preserve"> password cisco</w:delText>
        </w:r>
      </w:del>
    </w:p>
    <w:p w14:paraId="7058CF88" w14:textId="5BD45F4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9" w:author="Lizethe Pérez Fuertes" w:date="2021-05-10T10:20:00Z"/>
          <w:rStyle w:val="DevConfigGray"/>
        </w:rPr>
        <w:pPrChange w:id="1600" w:author="Lizethe Pérez Fuertes" w:date="2021-05-10T10:20:00Z">
          <w:pPr>
            <w:pStyle w:val="DevConfigs"/>
          </w:pPr>
        </w:pPrChange>
      </w:pPr>
      <w:del w:id="1601" w:author="Lizethe Pérez Fuertes" w:date="2021-05-10T10:20:00Z">
        <w:r w:rsidRPr="009D7AF5" w:rsidDel="00D87D2D">
          <w:rPr>
            <w:rStyle w:val="DevConfigGray"/>
          </w:rPr>
          <w:delText>login</w:delText>
        </w:r>
      </w:del>
    </w:p>
    <w:p w14:paraId="1A1E8D7E" w14:textId="471EFEB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2" w:author="Lizethe Pérez Fuertes" w:date="2021-05-10T10:20:00Z"/>
          <w:rStyle w:val="DevConfigGray"/>
        </w:rPr>
        <w:pPrChange w:id="1603" w:author="Lizethe Pérez Fuertes" w:date="2021-05-10T10:20:00Z">
          <w:pPr>
            <w:pStyle w:val="DevConfigs"/>
          </w:pPr>
        </w:pPrChange>
      </w:pPr>
      <w:del w:id="1604" w:author="Lizethe Pérez Fuertes" w:date="2021-05-10T10:20:00Z">
        <w:r w:rsidRPr="009D7AF5" w:rsidDel="00D87D2D">
          <w:rPr>
            <w:rStyle w:val="DevConfigGray"/>
          </w:rPr>
          <w:delText xml:space="preserve"> transport input all</w:delText>
        </w:r>
      </w:del>
    </w:p>
    <w:p w14:paraId="2126E2A2" w14:textId="06FAD8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5" w:author="Lizethe Pérez Fuertes" w:date="2021-05-10T10:20:00Z"/>
          <w:rStyle w:val="DevConfigGray"/>
        </w:rPr>
        <w:pPrChange w:id="1606" w:author="Lizethe Pérez Fuertes" w:date="2021-05-10T10:20:00Z">
          <w:pPr>
            <w:pStyle w:val="DevConfigs"/>
          </w:pPr>
        </w:pPrChange>
      </w:pPr>
      <w:del w:id="1607" w:author="Lizethe Pérez Fuertes" w:date="2021-05-10T10:20:00Z">
        <w:r w:rsidRPr="009D7AF5" w:rsidDel="00D87D2D">
          <w:rPr>
            <w:rStyle w:val="DevConfigGray"/>
          </w:rPr>
          <w:delText>!</w:delText>
        </w:r>
      </w:del>
    </w:p>
    <w:p w14:paraId="6BD11BBE" w14:textId="2CAFF8F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8" w:author="Lizethe Pérez Fuertes" w:date="2021-05-10T10:20:00Z"/>
          <w:rStyle w:val="DevConfigGray"/>
        </w:rPr>
        <w:pPrChange w:id="1609" w:author="Lizethe Pérez Fuertes" w:date="2021-05-10T10:20:00Z">
          <w:pPr>
            <w:pStyle w:val="DevConfigs"/>
          </w:pPr>
        </w:pPrChange>
      </w:pPr>
      <w:del w:id="1610" w:author="Lizethe Pérez Fuertes" w:date="2021-05-10T10:20:00Z">
        <w:r w:rsidRPr="009D7AF5" w:rsidDel="00D87D2D">
          <w:rPr>
            <w:rStyle w:val="DevConfigGray"/>
          </w:rPr>
          <w:delText>scheduler allocate 20000 1000</w:delText>
        </w:r>
      </w:del>
    </w:p>
    <w:p w14:paraId="50223F62" w14:textId="161A66D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1" w:author="Lizethe Pérez Fuertes" w:date="2021-05-10T10:20:00Z"/>
          <w:rStyle w:val="DevConfigGray"/>
        </w:rPr>
        <w:pPrChange w:id="1612" w:author="Lizethe Pérez Fuertes" w:date="2021-05-10T10:20:00Z">
          <w:pPr>
            <w:pStyle w:val="DevConfigs"/>
          </w:pPr>
        </w:pPrChange>
      </w:pPr>
      <w:del w:id="1613" w:author="Lizethe Pérez Fuertes" w:date="2021-05-10T10:20:00Z">
        <w:r w:rsidRPr="009D7AF5" w:rsidDel="00D87D2D">
          <w:rPr>
            <w:rStyle w:val="DevConfigGray"/>
          </w:rPr>
          <w:delText>!</w:delText>
        </w:r>
      </w:del>
    </w:p>
    <w:p w14:paraId="4CE67A14" w14:textId="2C18EC1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4" w:author="Lizethe Pérez Fuertes" w:date="2021-05-10T10:20:00Z"/>
          <w:rStyle w:val="DevConfigGray"/>
        </w:rPr>
        <w:pPrChange w:id="1615" w:author="Lizethe Pérez Fuertes" w:date="2021-05-10T10:20:00Z">
          <w:pPr>
            <w:pStyle w:val="DevConfigs"/>
          </w:pPr>
        </w:pPrChange>
      </w:pPr>
      <w:del w:id="1616" w:author="Lizethe Pérez Fuertes" w:date="2021-05-10T10:20:00Z">
        <w:r w:rsidRPr="009D7AF5" w:rsidDel="00D87D2D">
          <w:rPr>
            <w:rStyle w:val="DevConfigGray"/>
          </w:rPr>
          <w:delText>end</w:delText>
        </w:r>
      </w:del>
    </w:p>
    <w:p w14:paraId="40E62530" w14:textId="704E14EC" w:rsidR="001F0171" w:rsidRPr="003559CC" w:rsidDel="00D87D2D" w:rsidRDefault="0081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7" w:author="Lizethe Pérez Fuertes" w:date="2021-05-10T10:20:00Z"/>
          <w:rStyle w:val="DevConfigGray"/>
          <w:rFonts w:ascii="Arial" w:hAnsi="Arial"/>
          <w:b/>
          <w:bCs/>
          <w:iCs/>
          <w:sz w:val="24"/>
        </w:rPr>
        <w:pPrChange w:id="1618" w:author="Lizethe Pérez Fuertes" w:date="2021-05-10T10:20:00Z">
          <w:pPr>
            <w:pStyle w:val="LabSection"/>
          </w:pPr>
        </w:pPrChange>
      </w:pPr>
      <w:del w:id="1619" w:author="Lizethe Pérez Fuertes" w:date="2021-05-10T10:20:00Z">
        <w:r w:rsidDel="00D87D2D">
          <w:rPr>
            <w:rStyle w:val="LabSectionGray"/>
          </w:rPr>
          <w:delText>Gateway</w:delText>
        </w:r>
        <w:r w:rsidR="001F0171" w:rsidRPr="003B7605" w:rsidDel="00D87D2D">
          <w:rPr>
            <w:rStyle w:val="LabSectionGray"/>
          </w:rPr>
          <w:delText xml:space="preserve"> (</w:delText>
        </w:r>
        <w:r w:rsidR="009D7AF5" w:rsidDel="00D87D2D">
          <w:rPr>
            <w:rStyle w:val="LabSectionGray"/>
          </w:rPr>
          <w:delText>Final</w:delText>
        </w:r>
        <w:r w:rsidR="0052093C" w:rsidRPr="003B7605" w:rsidDel="00D87D2D">
          <w:rPr>
            <w:rStyle w:val="LabSectionGray"/>
          </w:rPr>
          <w:delText>)</w:delText>
        </w:r>
      </w:del>
    </w:p>
    <w:p w14:paraId="582D66B2" w14:textId="3C1D8E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0" w:author="Lizethe Pérez Fuertes" w:date="2021-05-10T10:20:00Z"/>
          <w:rStyle w:val="DevConfigGray"/>
        </w:rPr>
        <w:pPrChange w:id="1621" w:author="Lizethe Pérez Fuertes" w:date="2021-05-10T10:20:00Z">
          <w:pPr>
            <w:pStyle w:val="DevConfigs"/>
          </w:pPr>
        </w:pPrChange>
      </w:pPr>
      <w:del w:id="1622" w:author="Lizethe Pérez Fuertes" w:date="2021-05-10T10:20:00Z">
        <w:r w:rsidRPr="00EC44E8" w:rsidDel="00D87D2D">
          <w:rPr>
            <w:rStyle w:val="DevConfigGray"/>
          </w:rPr>
          <w:delText>Gateway#</w:delText>
        </w:r>
        <w:r w:rsidDel="00D87D2D">
          <w:rPr>
            <w:rStyle w:val="DevConfigGray"/>
          </w:rPr>
          <w:delText xml:space="preserve"> </w:delText>
        </w:r>
        <w:r w:rsidRPr="00EC44E8" w:rsidDel="00D87D2D">
          <w:rPr>
            <w:rStyle w:val="DevConfigGray"/>
            <w:b/>
          </w:rPr>
          <w:delText>show run</w:delText>
        </w:r>
      </w:del>
    </w:p>
    <w:p w14:paraId="60C9A6B5" w14:textId="3EFC343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3" w:author="Lizethe Pérez Fuertes" w:date="2021-05-10T10:20:00Z"/>
          <w:rStyle w:val="DevConfigGray"/>
        </w:rPr>
        <w:pPrChange w:id="1624" w:author="Lizethe Pérez Fuertes" w:date="2021-05-10T10:20:00Z">
          <w:pPr>
            <w:pStyle w:val="DevConfigs"/>
          </w:pPr>
        </w:pPrChange>
      </w:pPr>
      <w:del w:id="1625" w:author="Lizethe Pérez Fuertes" w:date="2021-05-10T10:20:00Z">
        <w:r w:rsidRPr="00EC44E8" w:rsidDel="00D87D2D">
          <w:rPr>
            <w:rStyle w:val="DevConfigGray"/>
          </w:rPr>
          <w:delText>Building configuration...</w:delText>
        </w:r>
      </w:del>
    </w:p>
    <w:p w14:paraId="330D6B1C" w14:textId="6C6C1EE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6" w:author="Lizethe Pérez Fuertes" w:date="2021-05-10T10:20:00Z"/>
          <w:rStyle w:val="DevConfigGray"/>
        </w:rPr>
        <w:pPrChange w:id="1627" w:author="Lizethe Pérez Fuertes" w:date="2021-05-10T10:20:00Z">
          <w:pPr>
            <w:pStyle w:val="DevConfigs"/>
          </w:pPr>
        </w:pPrChange>
      </w:pPr>
    </w:p>
    <w:p w14:paraId="24D2E698" w14:textId="43EEE3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8" w:author="Lizethe Pérez Fuertes" w:date="2021-05-10T10:20:00Z"/>
          <w:rStyle w:val="DevConfigGray"/>
        </w:rPr>
        <w:pPrChange w:id="1629" w:author="Lizethe Pérez Fuertes" w:date="2021-05-10T10:20:00Z">
          <w:pPr>
            <w:pStyle w:val="DevConfigs"/>
          </w:pPr>
        </w:pPrChange>
      </w:pPr>
      <w:del w:id="1630" w:author="Lizethe Pérez Fuertes" w:date="2021-05-10T10:20:00Z">
        <w:r w:rsidRPr="00EC44E8" w:rsidDel="00D87D2D">
          <w:rPr>
            <w:rStyle w:val="DevConfigGray"/>
          </w:rPr>
          <w:delText>Current configuration : 1701 bytes</w:delText>
        </w:r>
      </w:del>
    </w:p>
    <w:p w14:paraId="49E50B64" w14:textId="24A4EF9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1" w:author="Lizethe Pérez Fuertes" w:date="2021-05-10T10:20:00Z"/>
          <w:rStyle w:val="DevConfigGray"/>
        </w:rPr>
        <w:pPrChange w:id="1632" w:author="Lizethe Pérez Fuertes" w:date="2021-05-10T10:20:00Z">
          <w:pPr>
            <w:pStyle w:val="DevConfigs"/>
          </w:pPr>
        </w:pPrChange>
      </w:pPr>
      <w:del w:id="1633" w:author="Lizethe Pérez Fuertes" w:date="2021-05-10T10:20:00Z">
        <w:r w:rsidDel="00D87D2D">
          <w:rPr>
            <w:rStyle w:val="DevConfigGray"/>
          </w:rPr>
          <w:delText>!</w:delText>
        </w:r>
      </w:del>
    </w:p>
    <w:p w14:paraId="72F2E1AD" w14:textId="3A4436C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4" w:author="Lizethe Pérez Fuertes" w:date="2021-05-10T10:20:00Z"/>
          <w:rStyle w:val="DevConfigGray"/>
        </w:rPr>
        <w:pPrChange w:id="1635" w:author="Lizethe Pérez Fuertes" w:date="2021-05-10T10:20:00Z">
          <w:pPr>
            <w:pStyle w:val="DevConfigs"/>
          </w:pPr>
        </w:pPrChange>
      </w:pPr>
      <w:del w:id="1636" w:author="Lizethe Pérez Fuertes" w:date="2021-05-10T10:20:00Z">
        <w:r w:rsidRPr="00EC44E8" w:rsidDel="00D87D2D">
          <w:rPr>
            <w:rStyle w:val="DevConfigGray"/>
          </w:rPr>
          <w:delText>version 15.2</w:delText>
        </w:r>
      </w:del>
    </w:p>
    <w:p w14:paraId="6AC8AEB1" w14:textId="346CED3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7" w:author="Lizethe Pérez Fuertes" w:date="2021-05-10T10:20:00Z"/>
          <w:rStyle w:val="DevConfigGray"/>
        </w:rPr>
        <w:pPrChange w:id="1638" w:author="Lizethe Pérez Fuertes" w:date="2021-05-10T10:20:00Z">
          <w:pPr>
            <w:pStyle w:val="DevConfigs"/>
          </w:pPr>
        </w:pPrChange>
      </w:pPr>
      <w:del w:id="1639" w:author="Lizethe Pérez Fuertes" w:date="2021-05-10T10:20:00Z">
        <w:r w:rsidRPr="00EC44E8" w:rsidDel="00D87D2D">
          <w:rPr>
            <w:rStyle w:val="DevConfigGray"/>
          </w:rPr>
          <w:delText>service timestamps debug datetime msec</w:delText>
        </w:r>
      </w:del>
    </w:p>
    <w:p w14:paraId="2FE2BE74" w14:textId="523E6C7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0" w:author="Lizethe Pérez Fuertes" w:date="2021-05-10T10:20:00Z"/>
          <w:rStyle w:val="DevConfigGray"/>
        </w:rPr>
        <w:pPrChange w:id="1641" w:author="Lizethe Pérez Fuertes" w:date="2021-05-10T10:20:00Z">
          <w:pPr>
            <w:pStyle w:val="DevConfigs"/>
          </w:pPr>
        </w:pPrChange>
      </w:pPr>
      <w:del w:id="1642" w:author="Lizethe Pérez Fuertes" w:date="2021-05-10T10:20:00Z">
        <w:r w:rsidRPr="00EC44E8" w:rsidDel="00D87D2D">
          <w:rPr>
            <w:rStyle w:val="DevConfigGray"/>
          </w:rPr>
          <w:delText>service timestamps log datetime msec</w:delText>
        </w:r>
      </w:del>
    </w:p>
    <w:p w14:paraId="28B12F40" w14:textId="050B242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3" w:author="Lizethe Pérez Fuertes" w:date="2021-05-10T10:20:00Z"/>
          <w:rStyle w:val="DevConfigGray"/>
        </w:rPr>
        <w:pPrChange w:id="1644" w:author="Lizethe Pérez Fuertes" w:date="2021-05-10T10:20:00Z">
          <w:pPr>
            <w:pStyle w:val="DevConfigs"/>
          </w:pPr>
        </w:pPrChange>
      </w:pPr>
      <w:del w:id="1645" w:author="Lizethe Pérez Fuertes" w:date="2021-05-10T10:20:00Z">
        <w:r w:rsidRPr="00EC44E8" w:rsidDel="00D87D2D">
          <w:rPr>
            <w:rStyle w:val="DevConfigGray"/>
          </w:rPr>
          <w:delText>no service password-encryption</w:delText>
        </w:r>
      </w:del>
    </w:p>
    <w:p w14:paraId="306E6C30" w14:textId="6509F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6" w:author="Lizethe Pérez Fuertes" w:date="2021-05-10T10:20:00Z"/>
          <w:rStyle w:val="DevConfigGray"/>
        </w:rPr>
        <w:pPrChange w:id="1647" w:author="Lizethe Pérez Fuertes" w:date="2021-05-10T10:20:00Z">
          <w:pPr>
            <w:pStyle w:val="DevConfigs"/>
          </w:pPr>
        </w:pPrChange>
      </w:pPr>
      <w:del w:id="1648" w:author="Lizethe Pérez Fuertes" w:date="2021-05-10T10:20:00Z">
        <w:r w:rsidRPr="00EC44E8" w:rsidDel="00D87D2D">
          <w:rPr>
            <w:rStyle w:val="DevConfigGray"/>
          </w:rPr>
          <w:delText>!</w:delText>
        </w:r>
      </w:del>
    </w:p>
    <w:p w14:paraId="17394149" w14:textId="6867D7B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9" w:author="Lizethe Pérez Fuertes" w:date="2021-05-10T10:20:00Z"/>
          <w:rStyle w:val="DevConfigGray"/>
        </w:rPr>
        <w:pPrChange w:id="1650" w:author="Lizethe Pérez Fuertes" w:date="2021-05-10T10:20:00Z">
          <w:pPr>
            <w:pStyle w:val="DevConfigs"/>
          </w:pPr>
        </w:pPrChange>
      </w:pPr>
      <w:del w:id="1651" w:author="Lizethe Pérez Fuertes" w:date="2021-05-10T10:20:00Z">
        <w:r w:rsidRPr="00EC44E8" w:rsidDel="00D87D2D">
          <w:rPr>
            <w:rStyle w:val="DevConfigGray"/>
          </w:rPr>
          <w:delText>hostname Gateway</w:delText>
        </w:r>
      </w:del>
    </w:p>
    <w:p w14:paraId="0A8A4AD1" w14:textId="10A091D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2" w:author="Lizethe Pérez Fuertes" w:date="2021-05-10T10:20:00Z"/>
          <w:rStyle w:val="DevConfigGray"/>
        </w:rPr>
        <w:pPrChange w:id="1653" w:author="Lizethe Pérez Fuertes" w:date="2021-05-10T10:20:00Z">
          <w:pPr>
            <w:pStyle w:val="DevConfigs"/>
          </w:pPr>
        </w:pPrChange>
      </w:pPr>
      <w:del w:id="1654" w:author="Lizethe Pérez Fuertes" w:date="2021-05-10T10:20:00Z">
        <w:r w:rsidRPr="00EC44E8" w:rsidDel="00D87D2D">
          <w:rPr>
            <w:rStyle w:val="DevConfigGray"/>
          </w:rPr>
          <w:delText>!</w:delText>
        </w:r>
      </w:del>
    </w:p>
    <w:p w14:paraId="7664D75D" w14:textId="50AB296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5" w:author="Lizethe Pérez Fuertes" w:date="2021-05-10T10:20:00Z"/>
          <w:rStyle w:val="DevConfigGray"/>
        </w:rPr>
        <w:pPrChange w:id="1656" w:author="Lizethe Pérez Fuertes" w:date="2021-05-10T10:20:00Z">
          <w:pPr>
            <w:pStyle w:val="DevConfigs"/>
          </w:pPr>
        </w:pPrChange>
      </w:pPr>
      <w:del w:id="1657" w:author="Lizethe Pérez Fuertes" w:date="2021-05-10T10:20:00Z">
        <w:r w:rsidRPr="00EC44E8" w:rsidDel="00D87D2D">
          <w:rPr>
            <w:rStyle w:val="DevConfigGray"/>
          </w:rPr>
          <w:delText>boot-start-marker</w:delText>
        </w:r>
      </w:del>
    </w:p>
    <w:p w14:paraId="15A707C5" w14:textId="6309165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8" w:author="Lizethe Pérez Fuertes" w:date="2021-05-10T10:20:00Z"/>
          <w:rStyle w:val="DevConfigGray"/>
        </w:rPr>
        <w:pPrChange w:id="1659" w:author="Lizethe Pérez Fuertes" w:date="2021-05-10T10:20:00Z">
          <w:pPr>
            <w:pStyle w:val="DevConfigs"/>
          </w:pPr>
        </w:pPrChange>
      </w:pPr>
      <w:del w:id="1660" w:author="Lizethe Pérez Fuertes" w:date="2021-05-10T10:20:00Z">
        <w:r w:rsidRPr="00EC44E8" w:rsidDel="00D87D2D">
          <w:rPr>
            <w:rStyle w:val="DevConfigGray"/>
          </w:rPr>
          <w:delText>boot-end-marker</w:delText>
        </w:r>
      </w:del>
    </w:p>
    <w:p w14:paraId="43E1C325" w14:textId="481A273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1" w:author="Lizethe Pérez Fuertes" w:date="2021-05-10T10:20:00Z"/>
          <w:rStyle w:val="DevConfigGray"/>
        </w:rPr>
        <w:pPrChange w:id="1662" w:author="Lizethe Pérez Fuertes" w:date="2021-05-10T10:20:00Z">
          <w:pPr>
            <w:pStyle w:val="DevConfigs"/>
          </w:pPr>
        </w:pPrChange>
      </w:pPr>
      <w:del w:id="1663" w:author="Lizethe Pérez Fuertes" w:date="2021-05-10T10:20:00Z">
        <w:r w:rsidRPr="00EC44E8" w:rsidDel="00D87D2D">
          <w:rPr>
            <w:rStyle w:val="DevConfigGray"/>
          </w:rPr>
          <w:delText>!</w:delText>
        </w:r>
      </w:del>
    </w:p>
    <w:p w14:paraId="47082D38" w14:textId="411860C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4" w:author="Lizethe Pérez Fuertes" w:date="2021-05-10T10:20:00Z"/>
          <w:rStyle w:val="DevConfigGray"/>
        </w:rPr>
        <w:pPrChange w:id="1665" w:author="Lizethe Pérez Fuertes" w:date="2021-05-10T10:20:00Z">
          <w:pPr>
            <w:pStyle w:val="DevConfigs"/>
          </w:pPr>
        </w:pPrChange>
      </w:pPr>
      <w:del w:id="1666" w:author="Lizethe Pérez Fuertes" w:date="2021-05-10T10:20:00Z">
        <w:r w:rsidRPr="00EC44E8" w:rsidDel="00D87D2D">
          <w:rPr>
            <w:rStyle w:val="DevConfigGray"/>
          </w:rPr>
          <w:delText>enable secret 4 06YFDUHH61wAE/kLkDq9BGho1QM5EnRtoyr8cHAUg.2</w:delText>
        </w:r>
      </w:del>
    </w:p>
    <w:p w14:paraId="1FBBA1D3" w14:textId="3680A6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7" w:author="Lizethe Pérez Fuertes" w:date="2021-05-10T10:20:00Z"/>
          <w:rStyle w:val="DevConfigGray"/>
        </w:rPr>
        <w:pPrChange w:id="1668" w:author="Lizethe Pérez Fuertes" w:date="2021-05-10T10:20:00Z">
          <w:pPr>
            <w:pStyle w:val="DevConfigs"/>
          </w:pPr>
        </w:pPrChange>
      </w:pPr>
      <w:del w:id="1669" w:author="Lizethe Pérez Fuertes" w:date="2021-05-10T10:20:00Z">
        <w:r w:rsidRPr="00EC44E8" w:rsidDel="00D87D2D">
          <w:rPr>
            <w:rStyle w:val="DevConfigGray"/>
          </w:rPr>
          <w:delText>!</w:delText>
        </w:r>
      </w:del>
    </w:p>
    <w:p w14:paraId="7C3BE561" w14:textId="0D6BF9C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0" w:author="Lizethe Pérez Fuertes" w:date="2021-05-10T10:20:00Z"/>
          <w:rStyle w:val="DevConfigGray"/>
        </w:rPr>
        <w:pPrChange w:id="1671" w:author="Lizethe Pérez Fuertes" w:date="2021-05-10T10:20:00Z">
          <w:pPr>
            <w:pStyle w:val="DevConfigs"/>
          </w:pPr>
        </w:pPrChange>
      </w:pPr>
      <w:del w:id="1672" w:author="Lizethe Pérez Fuertes" w:date="2021-05-10T10:20:00Z">
        <w:r w:rsidRPr="00EC44E8" w:rsidDel="00D87D2D">
          <w:rPr>
            <w:rStyle w:val="DevConfigGray"/>
          </w:rPr>
          <w:delText>no aaa new-model</w:delText>
        </w:r>
      </w:del>
    </w:p>
    <w:p w14:paraId="20DBB041" w14:textId="77D2D52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3" w:author="Lizethe Pérez Fuertes" w:date="2021-05-10T10:20:00Z"/>
          <w:rStyle w:val="DevConfigGray"/>
        </w:rPr>
        <w:pPrChange w:id="1674" w:author="Lizethe Pérez Fuertes" w:date="2021-05-10T10:20:00Z">
          <w:pPr>
            <w:pStyle w:val="DevConfigs"/>
          </w:pPr>
        </w:pPrChange>
      </w:pPr>
      <w:del w:id="1675" w:author="Lizethe Pérez Fuertes" w:date="2021-05-10T10:20:00Z">
        <w:r w:rsidRPr="00EC44E8" w:rsidDel="00D87D2D">
          <w:rPr>
            <w:rStyle w:val="DevConfigGray"/>
          </w:rPr>
          <w:delText>memory-size iomem 15</w:delText>
        </w:r>
      </w:del>
    </w:p>
    <w:p w14:paraId="27056463" w14:textId="5028EC8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6" w:author="Lizethe Pérez Fuertes" w:date="2021-05-10T10:20:00Z"/>
          <w:rStyle w:val="DevConfigGray"/>
        </w:rPr>
        <w:pPrChange w:id="1677" w:author="Lizethe Pérez Fuertes" w:date="2021-05-10T10:20:00Z">
          <w:pPr>
            <w:pStyle w:val="DevConfigs"/>
          </w:pPr>
        </w:pPrChange>
      </w:pPr>
      <w:del w:id="1678" w:author="Lizethe Pérez Fuertes" w:date="2021-05-10T10:20:00Z">
        <w:r w:rsidRPr="00EC44E8" w:rsidDel="00D87D2D">
          <w:rPr>
            <w:rStyle w:val="DevConfigGray"/>
          </w:rPr>
          <w:delText>!</w:delText>
        </w:r>
      </w:del>
    </w:p>
    <w:p w14:paraId="14E8FB57" w14:textId="418CF2D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9" w:author="Lizethe Pérez Fuertes" w:date="2021-05-10T10:20:00Z"/>
          <w:rStyle w:val="DevConfigGray"/>
        </w:rPr>
        <w:pPrChange w:id="1680" w:author="Lizethe Pérez Fuertes" w:date="2021-05-10T10:20:00Z">
          <w:pPr>
            <w:pStyle w:val="DevConfigs"/>
          </w:pPr>
        </w:pPrChange>
      </w:pPr>
      <w:del w:id="1681" w:author="Lizethe Pérez Fuertes" w:date="2021-05-10T10:20:00Z">
        <w:r w:rsidRPr="00EC44E8" w:rsidDel="00D87D2D">
          <w:rPr>
            <w:rStyle w:val="DevConfigGray"/>
          </w:rPr>
          <w:delText>no ip domain lookup</w:delText>
        </w:r>
      </w:del>
    </w:p>
    <w:p w14:paraId="48FEF61F" w14:textId="573272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2" w:author="Lizethe Pérez Fuertes" w:date="2021-05-10T10:20:00Z"/>
          <w:rStyle w:val="DevConfigGray"/>
        </w:rPr>
        <w:pPrChange w:id="1683" w:author="Lizethe Pérez Fuertes" w:date="2021-05-10T10:20:00Z">
          <w:pPr>
            <w:pStyle w:val="DevConfigs"/>
          </w:pPr>
        </w:pPrChange>
      </w:pPr>
      <w:del w:id="1684" w:author="Lizethe Pérez Fuertes" w:date="2021-05-10T10:20:00Z">
        <w:r w:rsidRPr="00EC44E8" w:rsidDel="00D87D2D">
          <w:rPr>
            <w:rStyle w:val="DevConfigGray"/>
          </w:rPr>
          <w:delText>ip cef</w:delText>
        </w:r>
      </w:del>
    </w:p>
    <w:p w14:paraId="7834E1F8" w14:textId="7958C4C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5" w:author="Lizethe Pérez Fuertes" w:date="2021-05-10T10:20:00Z"/>
          <w:rStyle w:val="DevConfigGray"/>
        </w:rPr>
        <w:pPrChange w:id="1686" w:author="Lizethe Pérez Fuertes" w:date="2021-05-10T10:20:00Z">
          <w:pPr>
            <w:pStyle w:val="DevConfigs"/>
          </w:pPr>
        </w:pPrChange>
      </w:pPr>
      <w:del w:id="1687" w:author="Lizethe Pérez Fuertes" w:date="2021-05-10T10:20:00Z">
        <w:r w:rsidRPr="00EC44E8" w:rsidDel="00D87D2D">
          <w:rPr>
            <w:rStyle w:val="DevConfigGray"/>
          </w:rPr>
          <w:delText>no ipv6 cef</w:delText>
        </w:r>
      </w:del>
    </w:p>
    <w:p w14:paraId="1FCDD7B7" w14:textId="4976E9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8" w:author="Lizethe Pérez Fuertes" w:date="2021-05-10T10:20:00Z"/>
          <w:rStyle w:val="DevConfigGray"/>
        </w:rPr>
        <w:pPrChange w:id="1689" w:author="Lizethe Pérez Fuertes" w:date="2021-05-10T10:20:00Z">
          <w:pPr>
            <w:pStyle w:val="DevConfigs"/>
          </w:pPr>
        </w:pPrChange>
      </w:pPr>
      <w:del w:id="1690" w:author="Lizethe Pérez Fuertes" w:date="2021-05-10T10:20:00Z">
        <w:r w:rsidRPr="00EC44E8" w:rsidDel="00D87D2D">
          <w:rPr>
            <w:rStyle w:val="DevConfigGray"/>
          </w:rPr>
          <w:delText>multilink bundle-name authenticated</w:delText>
        </w:r>
      </w:del>
    </w:p>
    <w:p w14:paraId="36D93B42" w14:textId="430CE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1" w:author="Lizethe Pérez Fuertes" w:date="2021-05-10T10:20:00Z"/>
          <w:rStyle w:val="DevConfigGray"/>
        </w:rPr>
        <w:pPrChange w:id="1692" w:author="Lizethe Pérez Fuertes" w:date="2021-05-10T10:20:00Z">
          <w:pPr>
            <w:pStyle w:val="DevConfigs"/>
          </w:pPr>
        </w:pPrChange>
      </w:pPr>
      <w:del w:id="1693" w:author="Lizethe Pérez Fuertes" w:date="2021-05-10T10:20:00Z">
        <w:r w:rsidRPr="00EC44E8" w:rsidDel="00D87D2D">
          <w:rPr>
            <w:rStyle w:val="DevConfigGray"/>
          </w:rPr>
          <w:delText>!</w:delText>
        </w:r>
      </w:del>
    </w:p>
    <w:p w14:paraId="46C31A29" w14:textId="6F4BBC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4" w:author="Lizethe Pérez Fuertes" w:date="2021-05-10T10:20:00Z"/>
          <w:rStyle w:val="DevConfigGray"/>
        </w:rPr>
        <w:pPrChange w:id="1695" w:author="Lizethe Pérez Fuertes" w:date="2021-05-10T10:20:00Z">
          <w:pPr>
            <w:pStyle w:val="DevConfigs"/>
          </w:pPr>
        </w:pPrChange>
      </w:pPr>
      <w:del w:id="1696" w:author="Lizethe Pérez Fuertes" w:date="2021-05-10T10:20:00Z">
        <w:r w:rsidRPr="00EC44E8" w:rsidDel="00D87D2D">
          <w:rPr>
            <w:rStyle w:val="DevConfigGray"/>
          </w:rPr>
          <w:delText>interface Embedded-Service-Engine0/0</w:delText>
        </w:r>
      </w:del>
    </w:p>
    <w:p w14:paraId="45CF5FCD" w14:textId="375E0E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7" w:author="Lizethe Pérez Fuertes" w:date="2021-05-10T10:20:00Z"/>
          <w:rStyle w:val="DevConfigGray"/>
        </w:rPr>
        <w:pPrChange w:id="1698" w:author="Lizethe Pérez Fuertes" w:date="2021-05-10T10:20:00Z">
          <w:pPr>
            <w:pStyle w:val="DevConfigs"/>
          </w:pPr>
        </w:pPrChange>
      </w:pPr>
      <w:del w:id="1699" w:author="Lizethe Pérez Fuertes" w:date="2021-05-10T10:20:00Z">
        <w:r w:rsidRPr="00EC44E8" w:rsidDel="00D87D2D">
          <w:rPr>
            <w:rStyle w:val="DevConfigGray"/>
          </w:rPr>
          <w:delText xml:space="preserve"> no ip address</w:delText>
        </w:r>
      </w:del>
    </w:p>
    <w:p w14:paraId="3F9B0B32" w14:textId="0C6E1BE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0" w:author="Lizethe Pérez Fuertes" w:date="2021-05-10T10:20:00Z"/>
          <w:rStyle w:val="DevConfigGray"/>
        </w:rPr>
        <w:pPrChange w:id="1701" w:author="Lizethe Pérez Fuertes" w:date="2021-05-10T10:20:00Z">
          <w:pPr>
            <w:pStyle w:val="DevConfigs"/>
          </w:pPr>
        </w:pPrChange>
      </w:pPr>
      <w:del w:id="1702" w:author="Lizethe Pérez Fuertes" w:date="2021-05-10T10:20:00Z">
        <w:r w:rsidRPr="00EC44E8" w:rsidDel="00D87D2D">
          <w:rPr>
            <w:rStyle w:val="DevConfigGray"/>
          </w:rPr>
          <w:delText xml:space="preserve"> shutdown</w:delText>
        </w:r>
      </w:del>
    </w:p>
    <w:p w14:paraId="3A096132" w14:textId="36498B1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3" w:author="Lizethe Pérez Fuertes" w:date="2021-05-10T10:20:00Z"/>
          <w:rStyle w:val="DevConfigGray"/>
        </w:rPr>
        <w:pPrChange w:id="1704" w:author="Lizethe Pérez Fuertes" w:date="2021-05-10T10:20:00Z">
          <w:pPr>
            <w:pStyle w:val="DevConfigs"/>
          </w:pPr>
        </w:pPrChange>
      </w:pPr>
      <w:del w:id="1705" w:author="Lizethe Pérez Fuertes" w:date="2021-05-10T10:20:00Z">
        <w:r w:rsidRPr="00EC44E8" w:rsidDel="00D87D2D">
          <w:rPr>
            <w:rStyle w:val="DevConfigGray"/>
          </w:rPr>
          <w:delText>!</w:delText>
        </w:r>
      </w:del>
    </w:p>
    <w:p w14:paraId="14E28173" w14:textId="1B4B2C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6" w:author="Lizethe Pérez Fuertes" w:date="2021-05-10T10:20:00Z"/>
          <w:rStyle w:val="DevConfigGray"/>
        </w:rPr>
        <w:pPrChange w:id="1707" w:author="Lizethe Pérez Fuertes" w:date="2021-05-10T10:20:00Z">
          <w:pPr>
            <w:pStyle w:val="DevConfigs"/>
          </w:pPr>
        </w:pPrChange>
      </w:pPr>
      <w:del w:id="1708" w:author="Lizethe Pérez Fuertes" w:date="2021-05-10T10:20:00Z">
        <w:r w:rsidRPr="00EC44E8" w:rsidDel="00D87D2D">
          <w:rPr>
            <w:rStyle w:val="DevConfigGray"/>
          </w:rPr>
          <w:delText>interface GigabitEthernet0/0</w:delText>
        </w:r>
      </w:del>
    </w:p>
    <w:p w14:paraId="508CDACA" w14:textId="6FE68A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9" w:author="Lizethe Pérez Fuertes" w:date="2021-05-10T10:20:00Z"/>
          <w:rStyle w:val="DevConfigGray"/>
        </w:rPr>
        <w:pPrChange w:id="1710" w:author="Lizethe Pérez Fuertes" w:date="2021-05-10T10:20:00Z">
          <w:pPr>
            <w:pStyle w:val="DevConfigs"/>
          </w:pPr>
        </w:pPrChange>
      </w:pPr>
      <w:del w:id="1711" w:author="Lizethe Pérez Fuertes" w:date="2021-05-10T10:20:00Z">
        <w:r w:rsidRPr="00EC44E8" w:rsidDel="00D87D2D">
          <w:rPr>
            <w:rStyle w:val="DevConfigGray"/>
          </w:rPr>
          <w:delText xml:space="preserve"> no ip address</w:delText>
        </w:r>
      </w:del>
    </w:p>
    <w:p w14:paraId="46B25232" w14:textId="2C3975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2" w:author="Lizethe Pérez Fuertes" w:date="2021-05-10T10:20:00Z"/>
          <w:rStyle w:val="DevConfigGray"/>
        </w:rPr>
        <w:pPrChange w:id="1713" w:author="Lizethe Pérez Fuertes" w:date="2021-05-10T10:20:00Z">
          <w:pPr>
            <w:pStyle w:val="DevConfigs"/>
          </w:pPr>
        </w:pPrChange>
      </w:pPr>
      <w:del w:id="1714" w:author="Lizethe Pérez Fuertes" w:date="2021-05-10T10:20:00Z">
        <w:r w:rsidRPr="00EC44E8" w:rsidDel="00D87D2D">
          <w:rPr>
            <w:rStyle w:val="DevConfigGray"/>
          </w:rPr>
          <w:delText xml:space="preserve"> shutdown</w:delText>
        </w:r>
      </w:del>
    </w:p>
    <w:p w14:paraId="420827B3" w14:textId="41DD21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5" w:author="Lizethe Pérez Fuertes" w:date="2021-05-10T10:20:00Z"/>
          <w:rStyle w:val="DevConfigGray"/>
        </w:rPr>
        <w:pPrChange w:id="1716" w:author="Lizethe Pérez Fuertes" w:date="2021-05-10T10:20:00Z">
          <w:pPr>
            <w:pStyle w:val="DevConfigs"/>
          </w:pPr>
        </w:pPrChange>
      </w:pPr>
      <w:del w:id="1717" w:author="Lizethe Pérez Fuertes" w:date="2021-05-10T10:20:00Z">
        <w:r w:rsidRPr="00EC44E8" w:rsidDel="00D87D2D">
          <w:rPr>
            <w:rStyle w:val="DevConfigGray"/>
          </w:rPr>
          <w:delText xml:space="preserve"> duplex auto</w:delText>
        </w:r>
      </w:del>
    </w:p>
    <w:p w14:paraId="4DE7C835" w14:textId="0BE3196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8" w:author="Lizethe Pérez Fuertes" w:date="2021-05-10T10:20:00Z"/>
          <w:rStyle w:val="DevConfigGray"/>
        </w:rPr>
        <w:pPrChange w:id="1719" w:author="Lizethe Pérez Fuertes" w:date="2021-05-10T10:20:00Z">
          <w:pPr>
            <w:pStyle w:val="DevConfigs"/>
          </w:pPr>
        </w:pPrChange>
      </w:pPr>
      <w:del w:id="1720" w:author="Lizethe Pérez Fuertes" w:date="2021-05-10T10:20:00Z">
        <w:r w:rsidRPr="00EC44E8" w:rsidDel="00D87D2D">
          <w:rPr>
            <w:rStyle w:val="DevConfigGray"/>
          </w:rPr>
          <w:delText xml:space="preserve"> speed auto</w:delText>
        </w:r>
      </w:del>
    </w:p>
    <w:p w14:paraId="4FF86C59" w14:textId="460C2B5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1" w:author="Lizethe Pérez Fuertes" w:date="2021-05-10T10:20:00Z"/>
          <w:rStyle w:val="DevConfigGray"/>
        </w:rPr>
        <w:pPrChange w:id="1722" w:author="Lizethe Pérez Fuertes" w:date="2021-05-10T10:20:00Z">
          <w:pPr>
            <w:pStyle w:val="DevConfigs"/>
          </w:pPr>
        </w:pPrChange>
      </w:pPr>
      <w:del w:id="1723" w:author="Lizethe Pérez Fuertes" w:date="2021-05-10T10:20:00Z">
        <w:r w:rsidRPr="00EC44E8" w:rsidDel="00D87D2D">
          <w:rPr>
            <w:rStyle w:val="DevConfigGray"/>
          </w:rPr>
          <w:delText>!</w:delText>
        </w:r>
      </w:del>
    </w:p>
    <w:p w14:paraId="08617D09" w14:textId="3431A5F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4" w:author="Lizethe Pérez Fuertes" w:date="2021-05-10T10:20:00Z"/>
          <w:rStyle w:val="DevConfigGray"/>
        </w:rPr>
        <w:pPrChange w:id="1725" w:author="Lizethe Pérez Fuertes" w:date="2021-05-10T10:20:00Z">
          <w:pPr>
            <w:pStyle w:val="DevConfigs"/>
          </w:pPr>
        </w:pPrChange>
      </w:pPr>
      <w:del w:id="1726" w:author="Lizethe Pérez Fuertes" w:date="2021-05-10T10:20:00Z">
        <w:r w:rsidRPr="00EC44E8" w:rsidDel="00D87D2D">
          <w:rPr>
            <w:rStyle w:val="DevConfigGray"/>
          </w:rPr>
          <w:delText>interface GigabitEthernet0/1</w:delText>
        </w:r>
      </w:del>
    </w:p>
    <w:p w14:paraId="1F06688F" w14:textId="3DA0B1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7" w:author="Lizethe Pérez Fuertes" w:date="2021-05-10T10:20:00Z"/>
          <w:rStyle w:val="DevConfigGray"/>
        </w:rPr>
        <w:pPrChange w:id="1728" w:author="Lizethe Pérez Fuertes" w:date="2021-05-10T10:20:00Z">
          <w:pPr>
            <w:pStyle w:val="DevConfigs"/>
          </w:pPr>
        </w:pPrChange>
      </w:pPr>
      <w:del w:id="1729" w:author="Lizethe Pérez Fuertes" w:date="2021-05-10T10:20:00Z">
        <w:r w:rsidRPr="00EC44E8" w:rsidDel="00D87D2D">
          <w:rPr>
            <w:rStyle w:val="DevConfigGray"/>
          </w:rPr>
          <w:delText xml:space="preserve"> ip address 192.168.1.1 255.255.255.0</w:delText>
        </w:r>
      </w:del>
    </w:p>
    <w:p w14:paraId="53E608D2" w14:textId="2B15EDE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0" w:author="Lizethe Pérez Fuertes" w:date="2021-05-10T10:20:00Z"/>
          <w:rStyle w:val="DevConfigGray"/>
        </w:rPr>
        <w:pPrChange w:id="1731" w:author="Lizethe Pérez Fuertes" w:date="2021-05-10T10:20:00Z">
          <w:pPr>
            <w:pStyle w:val="DevConfigs"/>
          </w:pPr>
        </w:pPrChange>
      </w:pPr>
      <w:del w:id="1732" w:author="Lizethe Pérez Fuertes" w:date="2021-05-10T10:20:00Z">
        <w:r w:rsidRPr="00EC44E8" w:rsidDel="00D87D2D">
          <w:rPr>
            <w:rStyle w:val="DevConfigGray"/>
          </w:rPr>
          <w:delText xml:space="preserve"> ip nat inside</w:delText>
        </w:r>
      </w:del>
    </w:p>
    <w:p w14:paraId="3AED3615" w14:textId="7EC81C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3" w:author="Lizethe Pérez Fuertes" w:date="2021-05-10T10:20:00Z"/>
          <w:rStyle w:val="DevConfigGray"/>
        </w:rPr>
        <w:pPrChange w:id="1734" w:author="Lizethe Pérez Fuertes" w:date="2021-05-10T10:20:00Z">
          <w:pPr>
            <w:pStyle w:val="DevConfigs"/>
          </w:pPr>
        </w:pPrChange>
      </w:pPr>
      <w:del w:id="1735" w:author="Lizethe Pérez Fuertes" w:date="2021-05-10T10:20:00Z">
        <w:r w:rsidRPr="00EC44E8" w:rsidDel="00D87D2D">
          <w:rPr>
            <w:rStyle w:val="DevConfigGray"/>
          </w:rPr>
          <w:delText xml:space="preserve"> ip virtual-reassembly in</w:delText>
        </w:r>
      </w:del>
    </w:p>
    <w:p w14:paraId="39409CA5" w14:textId="76D7EE8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6" w:author="Lizethe Pérez Fuertes" w:date="2021-05-10T10:20:00Z"/>
          <w:rStyle w:val="DevConfigGray"/>
        </w:rPr>
        <w:pPrChange w:id="1737" w:author="Lizethe Pérez Fuertes" w:date="2021-05-10T10:20:00Z">
          <w:pPr>
            <w:pStyle w:val="DevConfigs"/>
          </w:pPr>
        </w:pPrChange>
      </w:pPr>
      <w:del w:id="1738" w:author="Lizethe Pérez Fuertes" w:date="2021-05-10T10:20:00Z">
        <w:r w:rsidRPr="00EC44E8" w:rsidDel="00D87D2D">
          <w:rPr>
            <w:rStyle w:val="DevConfigGray"/>
          </w:rPr>
          <w:delText xml:space="preserve"> duplex auto</w:delText>
        </w:r>
      </w:del>
    </w:p>
    <w:p w14:paraId="7EC637AF" w14:textId="4569468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9" w:author="Lizethe Pérez Fuertes" w:date="2021-05-10T10:20:00Z"/>
          <w:rStyle w:val="DevConfigGray"/>
        </w:rPr>
        <w:pPrChange w:id="1740" w:author="Lizethe Pérez Fuertes" w:date="2021-05-10T10:20:00Z">
          <w:pPr>
            <w:pStyle w:val="DevConfigs"/>
          </w:pPr>
        </w:pPrChange>
      </w:pPr>
      <w:del w:id="1741" w:author="Lizethe Pérez Fuertes" w:date="2021-05-10T10:20:00Z">
        <w:r w:rsidRPr="00EC44E8" w:rsidDel="00D87D2D">
          <w:rPr>
            <w:rStyle w:val="DevConfigGray"/>
          </w:rPr>
          <w:delText xml:space="preserve"> speed auto</w:delText>
        </w:r>
      </w:del>
    </w:p>
    <w:p w14:paraId="15533B4C" w14:textId="5B1A9B3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2" w:author="Lizethe Pérez Fuertes" w:date="2021-05-10T10:20:00Z"/>
          <w:rStyle w:val="DevConfigGray"/>
        </w:rPr>
        <w:pPrChange w:id="1743" w:author="Lizethe Pérez Fuertes" w:date="2021-05-10T10:20:00Z">
          <w:pPr>
            <w:pStyle w:val="DevConfigs"/>
          </w:pPr>
        </w:pPrChange>
      </w:pPr>
      <w:del w:id="1744" w:author="Lizethe Pérez Fuertes" w:date="2021-05-10T10:20:00Z">
        <w:r w:rsidRPr="00EC44E8" w:rsidDel="00D87D2D">
          <w:rPr>
            <w:rStyle w:val="DevConfigGray"/>
          </w:rPr>
          <w:delText>!</w:delText>
        </w:r>
      </w:del>
    </w:p>
    <w:p w14:paraId="35169CDD" w14:textId="4E68174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5" w:author="Lizethe Pérez Fuertes" w:date="2021-05-10T10:20:00Z"/>
          <w:rStyle w:val="DevConfigGray"/>
        </w:rPr>
        <w:pPrChange w:id="1746" w:author="Lizethe Pérez Fuertes" w:date="2021-05-10T10:20:00Z">
          <w:pPr>
            <w:pStyle w:val="DevConfigs"/>
          </w:pPr>
        </w:pPrChange>
      </w:pPr>
      <w:del w:id="1747" w:author="Lizethe Pérez Fuertes" w:date="2021-05-10T10:20:00Z">
        <w:r w:rsidRPr="00EC44E8" w:rsidDel="00D87D2D">
          <w:rPr>
            <w:rStyle w:val="DevConfigGray"/>
          </w:rPr>
          <w:delText>interface Serial0/0/0</w:delText>
        </w:r>
      </w:del>
    </w:p>
    <w:p w14:paraId="3F8CA459" w14:textId="58EBDD7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8" w:author="Lizethe Pérez Fuertes" w:date="2021-05-10T10:20:00Z"/>
          <w:rStyle w:val="DevConfigGray"/>
        </w:rPr>
        <w:pPrChange w:id="1749" w:author="Lizethe Pérez Fuertes" w:date="2021-05-10T10:20:00Z">
          <w:pPr>
            <w:pStyle w:val="DevConfigs"/>
          </w:pPr>
        </w:pPrChange>
      </w:pPr>
      <w:del w:id="1750" w:author="Lizethe Pérez Fuertes" w:date="2021-05-10T10:20:00Z">
        <w:r w:rsidRPr="00EC44E8" w:rsidDel="00D87D2D">
          <w:rPr>
            <w:rStyle w:val="DevConfigGray"/>
          </w:rPr>
          <w:delText xml:space="preserve"> no ip address</w:delText>
        </w:r>
      </w:del>
    </w:p>
    <w:p w14:paraId="1189D0E9" w14:textId="361E741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1" w:author="Lizethe Pérez Fuertes" w:date="2021-05-10T10:20:00Z"/>
          <w:rStyle w:val="DevConfigGray"/>
        </w:rPr>
        <w:pPrChange w:id="1752" w:author="Lizethe Pérez Fuertes" w:date="2021-05-10T10:20:00Z">
          <w:pPr>
            <w:pStyle w:val="DevConfigs"/>
          </w:pPr>
        </w:pPrChange>
      </w:pPr>
      <w:del w:id="1753" w:author="Lizethe Pérez Fuertes" w:date="2021-05-10T10:20:00Z">
        <w:r w:rsidRPr="00EC44E8" w:rsidDel="00D87D2D">
          <w:rPr>
            <w:rStyle w:val="DevConfigGray"/>
          </w:rPr>
          <w:delText xml:space="preserve"> shutdown</w:delText>
        </w:r>
      </w:del>
    </w:p>
    <w:p w14:paraId="6F2047AB" w14:textId="4D1BA99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4" w:author="Lizethe Pérez Fuertes" w:date="2021-05-10T10:20:00Z"/>
          <w:rStyle w:val="DevConfigGray"/>
        </w:rPr>
        <w:pPrChange w:id="1755" w:author="Lizethe Pérez Fuertes" w:date="2021-05-10T10:20:00Z">
          <w:pPr>
            <w:pStyle w:val="DevConfigs"/>
          </w:pPr>
        </w:pPrChange>
      </w:pPr>
      <w:del w:id="1756" w:author="Lizethe Pérez Fuertes" w:date="2021-05-10T10:20:00Z">
        <w:r w:rsidRPr="00EC44E8" w:rsidDel="00D87D2D">
          <w:rPr>
            <w:rStyle w:val="DevConfigGray"/>
          </w:rPr>
          <w:delText xml:space="preserve"> clock rate 2000000</w:delText>
        </w:r>
      </w:del>
    </w:p>
    <w:p w14:paraId="446A60D5" w14:textId="3B525AB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7" w:author="Lizethe Pérez Fuertes" w:date="2021-05-10T10:20:00Z"/>
          <w:rStyle w:val="DevConfigGray"/>
        </w:rPr>
        <w:pPrChange w:id="1758" w:author="Lizethe Pérez Fuertes" w:date="2021-05-10T10:20:00Z">
          <w:pPr>
            <w:pStyle w:val="DevConfigs"/>
          </w:pPr>
        </w:pPrChange>
      </w:pPr>
      <w:del w:id="1759" w:author="Lizethe Pérez Fuertes" w:date="2021-05-10T10:20:00Z">
        <w:r w:rsidRPr="00EC44E8" w:rsidDel="00D87D2D">
          <w:rPr>
            <w:rStyle w:val="DevConfigGray"/>
          </w:rPr>
          <w:delText>!</w:delText>
        </w:r>
      </w:del>
    </w:p>
    <w:p w14:paraId="4011B301" w14:textId="7B78199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0" w:author="Lizethe Pérez Fuertes" w:date="2021-05-10T10:20:00Z"/>
          <w:rStyle w:val="DevConfigGray"/>
        </w:rPr>
        <w:pPrChange w:id="1761" w:author="Lizethe Pérez Fuertes" w:date="2021-05-10T10:20:00Z">
          <w:pPr>
            <w:pStyle w:val="DevConfigs"/>
          </w:pPr>
        </w:pPrChange>
      </w:pPr>
      <w:del w:id="1762" w:author="Lizethe Pérez Fuertes" w:date="2021-05-10T10:20:00Z">
        <w:r w:rsidRPr="00EC44E8" w:rsidDel="00D87D2D">
          <w:rPr>
            <w:rStyle w:val="DevConfigGray"/>
          </w:rPr>
          <w:delText>interface Serial0/0/1</w:delText>
        </w:r>
      </w:del>
    </w:p>
    <w:p w14:paraId="020D0F39" w14:textId="068CCDD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3" w:author="Lizethe Pérez Fuertes" w:date="2021-05-10T10:20:00Z"/>
          <w:rStyle w:val="DevConfigGray"/>
        </w:rPr>
        <w:pPrChange w:id="1764" w:author="Lizethe Pérez Fuertes" w:date="2021-05-10T10:20:00Z">
          <w:pPr>
            <w:pStyle w:val="DevConfigs"/>
          </w:pPr>
        </w:pPrChange>
      </w:pPr>
      <w:del w:id="1765" w:author="Lizethe Pérez Fuertes" w:date="2021-05-10T10:20:00Z">
        <w:r w:rsidRPr="00EC44E8" w:rsidDel="00D87D2D">
          <w:rPr>
            <w:rStyle w:val="DevConfigGray"/>
          </w:rPr>
          <w:delText xml:space="preserve"> ip address 209.165.201.18 255.255.255.252</w:delText>
        </w:r>
      </w:del>
    </w:p>
    <w:p w14:paraId="4A0DB9B9" w14:textId="275AC01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6" w:author="Lizethe Pérez Fuertes" w:date="2021-05-10T10:20:00Z"/>
          <w:rStyle w:val="DevConfigGray"/>
        </w:rPr>
        <w:pPrChange w:id="1767" w:author="Lizethe Pérez Fuertes" w:date="2021-05-10T10:20:00Z">
          <w:pPr>
            <w:pStyle w:val="DevConfigs"/>
          </w:pPr>
        </w:pPrChange>
      </w:pPr>
      <w:del w:id="1768" w:author="Lizethe Pérez Fuertes" w:date="2021-05-10T10:20:00Z">
        <w:r w:rsidRPr="00EC44E8" w:rsidDel="00D87D2D">
          <w:rPr>
            <w:rStyle w:val="DevConfigGray"/>
          </w:rPr>
          <w:delText xml:space="preserve"> ip nat outside</w:delText>
        </w:r>
      </w:del>
    </w:p>
    <w:p w14:paraId="0B9ADB02" w14:textId="0C8BCA2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9" w:author="Lizethe Pérez Fuertes" w:date="2021-05-10T10:20:00Z"/>
          <w:rStyle w:val="DevConfigGray"/>
        </w:rPr>
        <w:pPrChange w:id="1770" w:author="Lizethe Pérez Fuertes" w:date="2021-05-10T10:20:00Z">
          <w:pPr>
            <w:pStyle w:val="DevConfigs"/>
          </w:pPr>
        </w:pPrChange>
      </w:pPr>
      <w:del w:id="1771" w:author="Lizethe Pérez Fuertes" w:date="2021-05-10T10:20:00Z">
        <w:r w:rsidRPr="00EC44E8" w:rsidDel="00D87D2D">
          <w:rPr>
            <w:rStyle w:val="DevConfigGray"/>
          </w:rPr>
          <w:delText xml:space="preserve"> ip virtual-reassembly in</w:delText>
        </w:r>
      </w:del>
    </w:p>
    <w:p w14:paraId="4ED09C50" w14:textId="4E90C3F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2" w:author="Lizethe Pérez Fuertes" w:date="2021-05-10T10:20:00Z"/>
          <w:rStyle w:val="DevConfigGray"/>
        </w:rPr>
        <w:pPrChange w:id="1773" w:author="Lizethe Pérez Fuertes" w:date="2021-05-10T10:20:00Z">
          <w:pPr>
            <w:pStyle w:val="DevConfigs"/>
          </w:pPr>
        </w:pPrChange>
      </w:pPr>
      <w:del w:id="1774" w:author="Lizethe Pérez Fuertes" w:date="2021-05-10T10:20:00Z">
        <w:r w:rsidRPr="00EC44E8" w:rsidDel="00D87D2D">
          <w:rPr>
            <w:rStyle w:val="DevConfigGray"/>
          </w:rPr>
          <w:delText>!</w:delText>
        </w:r>
      </w:del>
    </w:p>
    <w:p w14:paraId="340998EE" w14:textId="5BE81A7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5" w:author="Lizethe Pérez Fuertes" w:date="2021-05-10T10:20:00Z"/>
          <w:rStyle w:val="DevConfigGray"/>
        </w:rPr>
        <w:pPrChange w:id="1776" w:author="Lizethe Pérez Fuertes" w:date="2021-05-10T10:20:00Z">
          <w:pPr>
            <w:pStyle w:val="DevConfigs"/>
          </w:pPr>
        </w:pPrChange>
      </w:pPr>
      <w:del w:id="1777" w:author="Lizethe Pérez Fuertes" w:date="2021-05-10T10:20:00Z">
        <w:r w:rsidRPr="00EC44E8" w:rsidDel="00D87D2D">
          <w:rPr>
            <w:rStyle w:val="DevConfigGray"/>
          </w:rPr>
          <w:delText>ip forward-protocol nd</w:delText>
        </w:r>
      </w:del>
    </w:p>
    <w:p w14:paraId="6F3CC391" w14:textId="5D471D6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8" w:author="Lizethe Pérez Fuertes" w:date="2021-05-10T10:20:00Z"/>
          <w:rStyle w:val="DevConfigGray"/>
        </w:rPr>
        <w:pPrChange w:id="1779" w:author="Lizethe Pérez Fuertes" w:date="2021-05-10T10:20:00Z">
          <w:pPr>
            <w:pStyle w:val="DevConfigs"/>
          </w:pPr>
        </w:pPrChange>
      </w:pPr>
      <w:del w:id="1780" w:author="Lizethe Pérez Fuertes" w:date="2021-05-10T10:20:00Z">
        <w:r w:rsidRPr="00EC44E8" w:rsidDel="00D87D2D">
          <w:rPr>
            <w:rStyle w:val="DevConfigGray"/>
          </w:rPr>
          <w:delText>!</w:delText>
        </w:r>
      </w:del>
    </w:p>
    <w:p w14:paraId="09277B1B" w14:textId="2F27E4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1" w:author="Lizethe Pérez Fuertes" w:date="2021-05-10T10:20:00Z"/>
          <w:rStyle w:val="DevConfigGray"/>
        </w:rPr>
        <w:pPrChange w:id="1782" w:author="Lizethe Pérez Fuertes" w:date="2021-05-10T10:20:00Z">
          <w:pPr>
            <w:pStyle w:val="DevConfigs"/>
          </w:pPr>
        </w:pPrChange>
      </w:pPr>
      <w:del w:id="1783" w:author="Lizethe Pérez Fuertes" w:date="2021-05-10T10:20:00Z">
        <w:r w:rsidRPr="00EC44E8" w:rsidDel="00D87D2D">
          <w:rPr>
            <w:rStyle w:val="DevConfigGray"/>
          </w:rPr>
          <w:delText>no ip http server</w:delText>
        </w:r>
      </w:del>
    </w:p>
    <w:p w14:paraId="4AAA5DCD" w14:textId="322B99A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4" w:author="Lizethe Pérez Fuertes" w:date="2021-05-10T10:20:00Z"/>
          <w:rStyle w:val="DevConfigGray"/>
        </w:rPr>
        <w:pPrChange w:id="1785" w:author="Lizethe Pérez Fuertes" w:date="2021-05-10T10:20:00Z">
          <w:pPr>
            <w:pStyle w:val="DevConfigs"/>
          </w:pPr>
        </w:pPrChange>
      </w:pPr>
      <w:del w:id="1786" w:author="Lizethe Pérez Fuertes" w:date="2021-05-10T10:20:00Z">
        <w:r w:rsidRPr="00EC44E8" w:rsidDel="00D87D2D">
          <w:rPr>
            <w:rStyle w:val="DevConfigGray"/>
          </w:rPr>
          <w:delText>no ip http secure-server</w:delText>
        </w:r>
      </w:del>
    </w:p>
    <w:p w14:paraId="04DD54A6" w14:textId="3C2B6D0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7" w:author="Lizethe Pérez Fuertes" w:date="2021-05-10T10:20:00Z"/>
          <w:rStyle w:val="DevConfigGray"/>
        </w:rPr>
        <w:pPrChange w:id="1788" w:author="Lizethe Pérez Fuertes" w:date="2021-05-10T10:20:00Z">
          <w:pPr>
            <w:pStyle w:val="DevConfigs"/>
          </w:pPr>
        </w:pPrChange>
      </w:pPr>
      <w:del w:id="1789" w:author="Lizethe Pérez Fuertes" w:date="2021-05-10T10:20:00Z">
        <w:r w:rsidRPr="00EC44E8" w:rsidDel="00D87D2D">
          <w:rPr>
            <w:rStyle w:val="DevConfigGray"/>
          </w:rPr>
          <w:delText>!</w:delText>
        </w:r>
      </w:del>
    </w:p>
    <w:p w14:paraId="3A05093F" w14:textId="67F1B0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0" w:author="Lizethe Pérez Fuertes" w:date="2021-05-10T10:20:00Z"/>
          <w:rStyle w:val="DevConfigGray"/>
        </w:rPr>
        <w:pPrChange w:id="1791" w:author="Lizethe Pérez Fuertes" w:date="2021-05-10T10:20:00Z">
          <w:pPr>
            <w:pStyle w:val="DevConfigs"/>
          </w:pPr>
        </w:pPrChange>
      </w:pPr>
      <w:del w:id="1792" w:author="Lizethe Pérez Fuertes" w:date="2021-05-10T10:20:00Z">
        <w:r w:rsidRPr="00EC44E8" w:rsidDel="00D87D2D">
          <w:rPr>
            <w:rStyle w:val="DevConfigGray"/>
          </w:rPr>
          <w:delText>ip nat pool public_access 209.165.200.242 209.165.200.254 netmask 255.255.255.224</w:delText>
        </w:r>
      </w:del>
    </w:p>
    <w:p w14:paraId="6E407E6A" w14:textId="4F57313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3" w:author="Lizethe Pérez Fuertes" w:date="2021-05-10T10:20:00Z"/>
          <w:rStyle w:val="DevConfigGray"/>
        </w:rPr>
        <w:pPrChange w:id="1794" w:author="Lizethe Pérez Fuertes" w:date="2021-05-10T10:20:00Z">
          <w:pPr>
            <w:pStyle w:val="DevConfigs"/>
          </w:pPr>
        </w:pPrChange>
      </w:pPr>
      <w:del w:id="1795" w:author="Lizethe Pérez Fuertes" w:date="2021-05-10T10:20:00Z">
        <w:r w:rsidRPr="00EC44E8" w:rsidDel="00D87D2D">
          <w:rPr>
            <w:rStyle w:val="DevConfigGray"/>
          </w:rPr>
          <w:delText>ip nat inside source list 1 pool public_access</w:delText>
        </w:r>
      </w:del>
    </w:p>
    <w:p w14:paraId="3B3EA21E" w14:textId="32A74C1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6" w:author="Lizethe Pérez Fuertes" w:date="2021-05-10T10:20:00Z"/>
          <w:rStyle w:val="DevConfigGray"/>
        </w:rPr>
        <w:pPrChange w:id="1797" w:author="Lizethe Pérez Fuertes" w:date="2021-05-10T10:20:00Z">
          <w:pPr>
            <w:pStyle w:val="DevConfigs"/>
          </w:pPr>
        </w:pPrChange>
      </w:pPr>
      <w:del w:id="1798" w:author="Lizethe Pérez Fuertes" w:date="2021-05-10T10:20:00Z">
        <w:r w:rsidRPr="00EC44E8" w:rsidDel="00D87D2D">
          <w:rPr>
            <w:rStyle w:val="DevConfigGray"/>
          </w:rPr>
          <w:delText>ip route 0.0.0.0 0.0.0.0 209.165.201.17</w:delText>
        </w:r>
      </w:del>
    </w:p>
    <w:p w14:paraId="6CDE2B3E" w14:textId="34D2EA0A"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9" w:author="Lizethe Pérez Fuertes" w:date="2021-05-10T10:20:00Z"/>
          <w:rStyle w:val="DevConfigGray"/>
        </w:rPr>
        <w:pPrChange w:id="1800" w:author="Lizethe Pérez Fuertes" w:date="2021-05-10T10:20:00Z">
          <w:pPr>
            <w:pStyle w:val="DevConfigs"/>
          </w:pPr>
        </w:pPrChange>
      </w:pPr>
      <w:del w:id="1801" w:author="Lizethe Pérez Fuertes" w:date="2021-05-10T10:20:00Z">
        <w:r w:rsidRPr="00EC44E8" w:rsidDel="00D87D2D">
          <w:rPr>
            <w:rStyle w:val="DevConfigGray"/>
          </w:rPr>
          <w:delText>!</w:delText>
        </w:r>
      </w:del>
    </w:p>
    <w:p w14:paraId="222DDB44" w14:textId="794397F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2" w:author="Lizethe Pérez Fuertes" w:date="2021-05-10T10:20:00Z"/>
          <w:rStyle w:val="DevConfigGray"/>
        </w:rPr>
        <w:pPrChange w:id="1803" w:author="Lizethe Pérez Fuertes" w:date="2021-05-10T10:20:00Z">
          <w:pPr>
            <w:pStyle w:val="DevConfigs"/>
          </w:pPr>
        </w:pPrChange>
      </w:pPr>
      <w:del w:id="1804" w:author="Lizethe Pérez Fuertes" w:date="2021-05-10T10:20:00Z">
        <w:r w:rsidRPr="00EC44E8" w:rsidDel="00D87D2D">
          <w:rPr>
            <w:rStyle w:val="DevConfigGray"/>
          </w:rPr>
          <w:delText>access-list 1 permit 192.168.1.0 0.0.0.255</w:delText>
        </w:r>
      </w:del>
    </w:p>
    <w:p w14:paraId="54418F5A" w14:textId="0663F4C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5" w:author="Lizethe Pérez Fuertes" w:date="2021-05-10T10:20:00Z"/>
          <w:rStyle w:val="DevConfigGray"/>
        </w:rPr>
        <w:pPrChange w:id="1806" w:author="Lizethe Pérez Fuertes" w:date="2021-05-10T10:20:00Z">
          <w:pPr>
            <w:pStyle w:val="DevConfigs"/>
          </w:pPr>
        </w:pPrChange>
      </w:pPr>
      <w:del w:id="1807" w:author="Lizethe Pérez Fuertes" w:date="2021-05-10T10:20:00Z">
        <w:r w:rsidRPr="00EC44E8" w:rsidDel="00D87D2D">
          <w:rPr>
            <w:rStyle w:val="DevConfigGray"/>
          </w:rPr>
          <w:delText>!</w:delText>
        </w:r>
      </w:del>
    </w:p>
    <w:p w14:paraId="72254CC1" w14:textId="1B374C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8" w:author="Lizethe Pérez Fuertes" w:date="2021-05-10T10:20:00Z"/>
          <w:rStyle w:val="DevConfigGray"/>
        </w:rPr>
        <w:pPrChange w:id="1809" w:author="Lizethe Pérez Fuertes" w:date="2021-05-10T10:20:00Z">
          <w:pPr>
            <w:pStyle w:val="DevConfigs"/>
          </w:pPr>
        </w:pPrChange>
      </w:pPr>
      <w:del w:id="1810" w:author="Lizethe Pérez Fuertes" w:date="2021-05-10T10:20:00Z">
        <w:r w:rsidRPr="00EC44E8" w:rsidDel="00D87D2D">
          <w:rPr>
            <w:rStyle w:val="DevConfigGray"/>
          </w:rPr>
          <w:delText>control-plane</w:delText>
        </w:r>
      </w:del>
    </w:p>
    <w:p w14:paraId="1BFE78E2" w14:textId="509CB43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1" w:author="Lizethe Pérez Fuertes" w:date="2021-05-10T10:20:00Z"/>
          <w:rStyle w:val="DevConfigGray"/>
        </w:rPr>
        <w:pPrChange w:id="1812" w:author="Lizethe Pérez Fuertes" w:date="2021-05-10T10:20:00Z">
          <w:pPr>
            <w:pStyle w:val="DevConfigs"/>
          </w:pPr>
        </w:pPrChange>
      </w:pPr>
      <w:del w:id="1813" w:author="Lizethe Pérez Fuertes" w:date="2021-05-10T10:20:00Z">
        <w:r w:rsidRPr="00EC44E8" w:rsidDel="00D87D2D">
          <w:rPr>
            <w:rStyle w:val="DevConfigGray"/>
          </w:rPr>
          <w:delText>!</w:delText>
        </w:r>
      </w:del>
    </w:p>
    <w:p w14:paraId="0C7037D1" w14:textId="05BE2EB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4" w:author="Lizethe Pérez Fuertes" w:date="2021-05-10T10:20:00Z"/>
          <w:rStyle w:val="DevConfigGray"/>
        </w:rPr>
        <w:pPrChange w:id="1815" w:author="Lizethe Pérez Fuertes" w:date="2021-05-10T10:20:00Z">
          <w:pPr>
            <w:pStyle w:val="DevConfigs"/>
          </w:pPr>
        </w:pPrChange>
      </w:pPr>
      <w:del w:id="1816" w:author="Lizethe Pérez Fuertes" w:date="2021-05-10T10:20:00Z">
        <w:r w:rsidRPr="00EC44E8" w:rsidDel="00D87D2D">
          <w:rPr>
            <w:rStyle w:val="DevConfigGray"/>
          </w:rPr>
          <w:delText>line con 0</w:delText>
        </w:r>
      </w:del>
    </w:p>
    <w:p w14:paraId="481A0BDE" w14:textId="05BB67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7" w:author="Lizethe Pérez Fuertes" w:date="2021-05-10T10:20:00Z"/>
          <w:rStyle w:val="DevConfigGray"/>
        </w:rPr>
        <w:pPrChange w:id="1818" w:author="Lizethe Pérez Fuertes" w:date="2021-05-10T10:20:00Z">
          <w:pPr>
            <w:pStyle w:val="DevConfigs"/>
          </w:pPr>
        </w:pPrChange>
      </w:pPr>
      <w:del w:id="1819" w:author="Lizethe Pérez Fuertes" w:date="2021-05-10T10:20:00Z">
        <w:r w:rsidRPr="00EC44E8" w:rsidDel="00D87D2D">
          <w:rPr>
            <w:rStyle w:val="DevConfigGray"/>
          </w:rPr>
          <w:delText xml:space="preserve"> password cisco</w:delText>
        </w:r>
      </w:del>
    </w:p>
    <w:p w14:paraId="2A460D4E" w14:textId="480678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0" w:author="Lizethe Pérez Fuertes" w:date="2021-05-10T10:20:00Z"/>
          <w:rStyle w:val="DevConfigGray"/>
        </w:rPr>
        <w:pPrChange w:id="1821" w:author="Lizethe Pérez Fuertes" w:date="2021-05-10T10:20:00Z">
          <w:pPr>
            <w:pStyle w:val="DevConfigs"/>
          </w:pPr>
        </w:pPrChange>
      </w:pPr>
      <w:del w:id="1822" w:author="Lizethe Pérez Fuertes" w:date="2021-05-10T10:20:00Z">
        <w:r w:rsidRPr="00EC44E8" w:rsidDel="00D87D2D">
          <w:rPr>
            <w:rStyle w:val="DevConfigGray"/>
          </w:rPr>
          <w:delText xml:space="preserve"> logging synchronous</w:delText>
        </w:r>
      </w:del>
    </w:p>
    <w:p w14:paraId="5C793204" w14:textId="2EE03EC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3" w:author="Lizethe Pérez Fuertes" w:date="2021-05-10T10:20:00Z"/>
          <w:rStyle w:val="DevConfigGray"/>
        </w:rPr>
        <w:pPrChange w:id="1824" w:author="Lizethe Pérez Fuertes" w:date="2021-05-10T10:20:00Z">
          <w:pPr>
            <w:pStyle w:val="DevConfigs"/>
          </w:pPr>
        </w:pPrChange>
      </w:pPr>
      <w:del w:id="1825" w:author="Lizethe Pérez Fuertes" w:date="2021-05-10T10:20:00Z">
        <w:r w:rsidRPr="00EC44E8" w:rsidDel="00D87D2D">
          <w:rPr>
            <w:rStyle w:val="DevConfigGray"/>
          </w:rPr>
          <w:delText xml:space="preserve"> login</w:delText>
        </w:r>
      </w:del>
    </w:p>
    <w:p w14:paraId="3080A4A3" w14:textId="769C04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6" w:author="Lizethe Pérez Fuertes" w:date="2021-05-10T10:20:00Z"/>
          <w:rStyle w:val="DevConfigGray"/>
        </w:rPr>
        <w:pPrChange w:id="1827" w:author="Lizethe Pérez Fuertes" w:date="2021-05-10T10:20:00Z">
          <w:pPr>
            <w:pStyle w:val="DevConfigs"/>
          </w:pPr>
        </w:pPrChange>
      </w:pPr>
      <w:del w:id="1828" w:author="Lizethe Pérez Fuertes" w:date="2021-05-10T10:20:00Z">
        <w:r w:rsidRPr="00EC44E8" w:rsidDel="00D87D2D">
          <w:rPr>
            <w:rStyle w:val="DevConfigGray"/>
          </w:rPr>
          <w:delText>line aux 0</w:delText>
        </w:r>
      </w:del>
    </w:p>
    <w:p w14:paraId="5238CB3E" w14:textId="023464C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9" w:author="Lizethe Pérez Fuertes" w:date="2021-05-10T10:20:00Z"/>
          <w:rStyle w:val="DevConfigGray"/>
        </w:rPr>
        <w:pPrChange w:id="1830" w:author="Lizethe Pérez Fuertes" w:date="2021-05-10T10:20:00Z">
          <w:pPr>
            <w:pStyle w:val="DevConfigs"/>
          </w:pPr>
        </w:pPrChange>
      </w:pPr>
      <w:del w:id="1831" w:author="Lizethe Pérez Fuertes" w:date="2021-05-10T10:20:00Z">
        <w:r w:rsidRPr="00EC44E8" w:rsidDel="00D87D2D">
          <w:rPr>
            <w:rStyle w:val="DevConfigGray"/>
          </w:rPr>
          <w:delText>line 2</w:delText>
        </w:r>
      </w:del>
    </w:p>
    <w:p w14:paraId="67D9F50B" w14:textId="0EC2112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2" w:author="Lizethe Pérez Fuertes" w:date="2021-05-10T10:20:00Z"/>
          <w:rStyle w:val="DevConfigGray"/>
        </w:rPr>
        <w:pPrChange w:id="1833" w:author="Lizethe Pérez Fuertes" w:date="2021-05-10T10:20:00Z">
          <w:pPr>
            <w:pStyle w:val="DevConfigs"/>
          </w:pPr>
        </w:pPrChange>
      </w:pPr>
      <w:del w:id="1834" w:author="Lizethe Pérez Fuertes" w:date="2021-05-10T10:20:00Z">
        <w:r w:rsidRPr="00EC44E8" w:rsidDel="00D87D2D">
          <w:rPr>
            <w:rStyle w:val="DevConfigGray"/>
          </w:rPr>
          <w:delText xml:space="preserve"> no activation-character</w:delText>
        </w:r>
      </w:del>
    </w:p>
    <w:p w14:paraId="2F9A99F0" w14:textId="1F9ADB3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5" w:author="Lizethe Pérez Fuertes" w:date="2021-05-10T10:20:00Z"/>
          <w:rStyle w:val="DevConfigGray"/>
        </w:rPr>
        <w:pPrChange w:id="1836" w:author="Lizethe Pérez Fuertes" w:date="2021-05-10T10:20:00Z">
          <w:pPr>
            <w:pStyle w:val="DevConfigs"/>
          </w:pPr>
        </w:pPrChange>
      </w:pPr>
      <w:del w:id="1837" w:author="Lizethe Pérez Fuertes" w:date="2021-05-10T10:20:00Z">
        <w:r w:rsidRPr="00EC44E8" w:rsidDel="00D87D2D">
          <w:rPr>
            <w:rStyle w:val="DevConfigGray"/>
          </w:rPr>
          <w:delText xml:space="preserve"> no exec</w:delText>
        </w:r>
      </w:del>
    </w:p>
    <w:p w14:paraId="59105817" w14:textId="35DC541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8" w:author="Lizethe Pérez Fuertes" w:date="2021-05-10T10:20:00Z"/>
          <w:rStyle w:val="DevConfigGray"/>
        </w:rPr>
        <w:pPrChange w:id="1839" w:author="Lizethe Pérez Fuertes" w:date="2021-05-10T10:20:00Z">
          <w:pPr>
            <w:pStyle w:val="DevConfigs"/>
          </w:pPr>
        </w:pPrChange>
      </w:pPr>
      <w:del w:id="1840" w:author="Lizethe Pérez Fuertes" w:date="2021-05-10T10:20:00Z">
        <w:r w:rsidRPr="00EC44E8" w:rsidDel="00D87D2D">
          <w:rPr>
            <w:rStyle w:val="DevConfigGray"/>
          </w:rPr>
          <w:delText xml:space="preserve"> transport preferred none</w:delText>
        </w:r>
      </w:del>
    </w:p>
    <w:p w14:paraId="63104445" w14:textId="61A1A75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1" w:author="Lizethe Pérez Fuertes" w:date="2021-05-10T10:20:00Z"/>
          <w:rStyle w:val="DevConfigGray"/>
        </w:rPr>
        <w:pPrChange w:id="1842" w:author="Lizethe Pérez Fuertes" w:date="2021-05-10T10:20:00Z">
          <w:pPr>
            <w:pStyle w:val="DevConfigs"/>
          </w:pPr>
        </w:pPrChange>
      </w:pPr>
      <w:del w:id="1843" w:author="Lizethe Pérez Fuertes" w:date="2021-05-10T10:20:00Z">
        <w:r w:rsidRPr="00EC44E8" w:rsidDel="00D87D2D">
          <w:rPr>
            <w:rStyle w:val="DevConfigGray"/>
          </w:rPr>
          <w:delText xml:space="preserve"> transport input all</w:delText>
        </w:r>
      </w:del>
    </w:p>
    <w:p w14:paraId="0217E3B6" w14:textId="6CC07D4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4" w:author="Lizethe Pérez Fuertes" w:date="2021-05-10T10:20:00Z"/>
          <w:rStyle w:val="DevConfigGray"/>
        </w:rPr>
        <w:pPrChange w:id="1845" w:author="Lizethe Pérez Fuertes" w:date="2021-05-10T10:20:00Z">
          <w:pPr>
            <w:pStyle w:val="DevConfigs"/>
          </w:pPr>
        </w:pPrChange>
      </w:pPr>
      <w:del w:id="1846" w:author="Lizethe Pérez Fuertes" w:date="2021-05-10T10:20:00Z">
        <w:r w:rsidRPr="00EC44E8" w:rsidDel="00D87D2D">
          <w:rPr>
            <w:rStyle w:val="DevConfigGray"/>
          </w:rPr>
          <w:delText xml:space="preserve"> transport output pad telnet rlogin lapb-ta mop udptn v120 ssh</w:delText>
        </w:r>
      </w:del>
    </w:p>
    <w:p w14:paraId="69876C05" w14:textId="11643A3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7" w:author="Lizethe Pérez Fuertes" w:date="2021-05-10T10:20:00Z"/>
          <w:rStyle w:val="DevConfigGray"/>
        </w:rPr>
        <w:pPrChange w:id="1848" w:author="Lizethe Pérez Fuertes" w:date="2021-05-10T10:20:00Z">
          <w:pPr>
            <w:pStyle w:val="DevConfigs"/>
          </w:pPr>
        </w:pPrChange>
      </w:pPr>
      <w:del w:id="1849" w:author="Lizethe Pérez Fuertes" w:date="2021-05-10T10:20:00Z">
        <w:r w:rsidRPr="00EC44E8" w:rsidDel="00D87D2D">
          <w:rPr>
            <w:rStyle w:val="DevConfigGray"/>
          </w:rPr>
          <w:delText xml:space="preserve"> stopbits 1</w:delText>
        </w:r>
      </w:del>
    </w:p>
    <w:p w14:paraId="0B47F0C9" w14:textId="10DD0A0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0" w:author="Lizethe Pérez Fuertes" w:date="2021-05-10T10:20:00Z"/>
          <w:rStyle w:val="DevConfigGray"/>
        </w:rPr>
        <w:pPrChange w:id="1851" w:author="Lizethe Pérez Fuertes" w:date="2021-05-10T10:20:00Z">
          <w:pPr>
            <w:pStyle w:val="DevConfigs"/>
          </w:pPr>
        </w:pPrChange>
      </w:pPr>
      <w:del w:id="1852" w:author="Lizethe Pérez Fuertes" w:date="2021-05-10T10:20:00Z">
        <w:r w:rsidRPr="00EC44E8" w:rsidDel="00D87D2D">
          <w:rPr>
            <w:rStyle w:val="DevConfigGray"/>
          </w:rPr>
          <w:delText>line vty 0 4</w:delText>
        </w:r>
      </w:del>
    </w:p>
    <w:p w14:paraId="61ED07E3" w14:textId="377341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3" w:author="Lizethe Pérez Fuertes" w:date="2021-05-10T10:20:00Z"/>
          <w:rStyle w:val="DevConfigGray"/>
        </w:rPr>
        <w:pPrChange w:id="1854" w:author="Lizethe Pérez Fuertes" w:date="2021-05-10T10:20:00Z">
          <w:pPr>
            <w:pStyle w:val="DevConfigs"/>
          </w:pPr>
        </w:pPrChange>
      </w:pPr>
      <w:del w:id="1855" w:author="Lizethe Pérez Fuertes" w:date="2021-05-10T10:20:00Z">
        <w:r w:rsidRPr="00EC44E8" w:rsidDel="00D87D2D">
          <w:rPr>
            <w:rStyle w:val="DevConfigGray"/>
          </w:rPr>
          <w:delText xml:space="preserve"> password cisco</w:delText>
        </w:r>
      </w:del>
    </w:p>
    <w:p w14:paraId="5D548A7F" w14:textId="6C66EEE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6" w:author="Lizethe Pérez Fuertes" w:date="2021-05-10T10:20:00Z"/>
          <w:rStyle w:val="DevConfigGray"/>
        </w:rPr>
        <w:pPrChange w:id="1857" w:author="Lizethe Pérez Fuertes" w:date="2021-05-10T10:20:00Z">
          <w:pPr>
            <w:pStyle w:val="DevConfigs"/>
          </w:pPr>
        </w:pPrChange>
      </w:pPr>
      <w:del w:id="1858" w:author="Lizethe Pérez Fuertes" w:date="2021-05-10T10:20:00Z">
        <w:r w:rsidRPr="00EC44E8" w:rsidDel="00D87D2D">
          <w:rPr>
            <w:rStyle w:val="DevConfigGray"/>
          </w:rPr>
          <w:delText>login</w:delText>
        </w:r>
      </w:del>
    </w:p>
    <w:p w14:paraId="0F520DB8" w14:textId="593F2B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9" w:author="Lizethe Pérez Fuertes" w:date="2021-05-10T10:20:00Z"/>
          <w:rStyle w:val="DevConfigGray"/>
        </w:rPr>
        <w:pPrChange w:id="1860" w:author="Lizethe Pérez Fuertes" w:date="2021-05-10T10:20:00Z">
          <w:pPr>
            <w:pStyle w:val="DevConfigs"/>
          </w:pPr>
        </w:pPrChange>
      </w:pPr>
      <w:del w:id="1861" w:author="Lizethe Pérez Fuertes" w:date="2021-05-10T10:20:00Z">
        <w:r w:rsidRPr="00EC44E8" w:rsidDel="00D87D2D">
          <w:rPr>
            <w:rStyle w:val="DevConfigGray"/>
          </w:rPr>
          <w:delText xml:space="preserve"> transport input all</w:delText>
        </w:r>
      </w:del>
    </w:p>
    <w:p w14:paraId="59E50EAE" w14:textId="1CE0E84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2" w:author="Lizethe Pérez Fuertes" w:date="2021-05-10T10:20:00Z"/>
          <w:rStyle w:val="DevConfigGray"/>
        </w:rPr>
        <w:pPrChange w:id="1863" w:author="Lizethe Pérez Fuertes" w:date="2021-05-10T10:20:00Z">
          <w:pPr>
            <w:pStyle w:val="DevConfigs"/>
          </w:pPr>
        </w:pPrChange>
      </w:pPr>
      <w:del w:id="1864" w:author="Lizethe Pérez Fuertes" w:date="2021-05-10T10:20:00Z">
        <w:r w:rsidRPr="00EC44E8" w:rsidDel="00D87D2D">
          <w:rPr>
            <w:rStyle w:val="DevConfigGray"/>
          </w:rPr>
          <w:delText>!</w:delText>
        </w:r>
      </w:del>
    </w:p>
    <w:p w14:paraId="437103F3" w14:textId="2CEBDAE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5" w:author="Lizethe Pérez Fuertes" w:date="2021-05-10T10:20:00Z"/>
          <w:rStyle w:val="DevConfigGray"/>
        </w:rPr>
        <w:pPrChange w:id="1866" w:author="Lizethe Pérez Fuertes" w:date="2021-05-10T10:20:00Z">
          <w:pPr>
            <w:pStyle w:val="DevConfigs"/>
          </w:pPr>
        </w:pPrChange>
      </w:pPr>
      <w:del w:id="1867" w:author="Lizethe Pérez Fuertes" w:date="2021-05-10T10:20:00Z">
        <w:r w:rsidRPr="00EC44E8" w:rsidDel="00D87D2D">
          <w:rPr>
            <w:rStyle w:val="DevConfigGray"/>
          </w:rPr>
          <w:delText>scheduler allocate 20000 1000</w:delText>
        </w:r>
      </w:del>
    </w:p>
    <w:p w14:paraId="61B159D7" w14:textId="11A84F5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8" w:author="Lizethe Pérez Fuertes" w:date="2021-05-10T10:20:00Z"/>
          <w:rStyle w:val="DevConfigGray"/>
        </w:rPr>
        <w:pPrChange w:id="1869" w:author="Lizethe Pérez Fuertes" w:date="2021-05-10T10:20:00Z">
          <w:pPr>
            <w:pStyle w:val="DevConfigs"/>
          </w:pPr>
        </w:pPrChange>
      </w:pPr>
      <w:del w:id="1870" w:author="Lizethe Pérez Fuertes" w:date="2021-05-10T10:20:00Z">
        <w:r w:rsidRPr="00EC44E8" w:rsidDel="00D87D2D">
          <w:rPr>
            <w:rStyle w:val="DevConfigGray"/>
          </w:rPr>
          <w:delText>!</w:delText>
        </w:r>
      </w:del>
    </w:p>
    <w:p w14:paraId="6BD081C4" w14:textId="7389D265" w:rsidR="007A3B2A"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1" w:author="Lizethe Pérez Fuertes" w:date="2021-05-10T10:20:00Z"/>
          <w:rStyle w:val="DevConfigGray"/>
        </w:rPr>
        <w:pPrChange w:id="1872" w:author="Lizethe Pérez Fuertes" w:date="2021-05-10T10:20:00Z">
          <w:pPr>
            <w:pStyle w:val="DevConfigs"/>
          </w:pPr>
        </w:pPrChange>
      </w:pPr>
      <w:del w:id="1873" w:author="Lizethe Pérez Fuertes" w:date="2021-05-10T10:20:00Z">
        <w:r w:rsidRPr="00EC44E8" w:rsidDel="00D87D2D">
          <w:rPr>
            <w:rStyle w:val="DevConfigGray"/>
          </w:rPr>
          <w:delText>end</w:delText>
        </w:r>
      </w:del>
    </w:p>
    <w:p w14:paraId="390F354A" w14:textId="27476F79" w:rsidR="005E1877" w:rsidDel="00D87D2D" w:rsidRDefault="005F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4" w:author="Lizethe Pérez Fuertes" w:date="2021-05-10T10:20:00Z"/>
          <w:rStyle w:val="DevConfigGray"/>
          <w:b/>
          <w:bCs/>
          <w:iCs/>
        </w:rPr>
        <w:pPrChange w:id="1875" w:author="Lizethe Pérez Fuertes" w:date="2021-05-10T10:20:00Z">
          <w:pPr>
            <w:pStyle w:val="LabSection"/>
          </w:pPr>
        </w:pPrChange>
      </w:pPr>
      <w:del w:id="1876" w:author="Lizethe Pérez Fuertes" w:date="2021-05-10T10:20:00Z">
        <w:r w:rsidDel="00D87D2D">
          <w:rPr>
            <w:rStyle w:val="LabSectionGray"/>
          </w:rPr>
          <w:delText>ISP</w:delText>
        </w:r>
        <w:r w:rsidR="004A3A57" w:rsidDel="00D87D2D">
          <w:rPr>
            <w:rStyle w:val="LabSectionGray"/>
          </w:rPr>
          <w:delText xml:space="preserve"> (Final)</w:delText>
        </w:r>
      </w:del>
    </w:p>
    <w:p w14:paraId="177C1FBE" w14:textId="5DA0AF4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7" w:author="Lizethe Pérez Fuertes" w:date="2021-05-10T10:20:00Z"/>
          <w:rStyle w:val="DevConfigGray"/>
        </w:rPr>
        <w:pPrChange w:id="1878" w:author="Lizethe Pérez Fuertes" w:date="2021-05-10T10:20:00Z">
          <w:pPr>
            <w:pStyle w:val="DevConfigs"/>
          </w:pPr>
        </w:pPrChange>
      </w:pPr>
      <w:del w:id="1879" w:author="Lizethe Pérez Fuertes" w:date="2021-05-10T10:20:00Z">
        <w:r w:rsidRPr="00A502AE" w:rsidDel="00D87D2D">
          <w:rPr>
            <w:rStyle w:val="DevConfigGray"/>
          </w:rPr>
          <w:delText>ISP#</w:delText>
        </w:r>
        <w:r w:rsidDel="00D87D2D">
          <w:rPr>
            <w:rStyle w:val="DevConfigGray"/>
          </w:rPr>
          <w:delText xml:space="preserve"> </w:delText>
        </w:r>
        <w:r w:rsidRPr="00A502AE" w:rsidDel="00D87D2D">
          <w:rPr>
            <w:rStyle w:val="DevConfigGray"/>
          </w:rPr>
          <w:delText>show run</w:delText>
        </w:r>
      </w:del>
    </w:p>
    <w:p w14:paraId="0FDA76EC" w14:textId="564D08A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0" w:author="Lizethe Pérez Fuertes" w:date="2021-05-10T10:20:00Z"/>
          <w:rStyle w:val="DevConfigGray"/>
        </w:rPr>
        <w:pPrChange w:id="1881" w:author="Lizethe Pérez Fuertes" w:date="2021-05-10T10:20:00Z">
          <w:pPr>
            <w:pStyle w:val="DevConfigs"/>
          </w:pPr>
        </w:pPrChange>
      </w:pPr>
      <w:del w:id="1882" w:author="Lizethe Pérez Fuertes" w:date="2021-05-10T10:20:00Z">
        <w:r w:rsidRPr="00A502AE" w:rsidDel="00D87D2D">
          <w:rPr>
            <w:rStyle w:val="DevConfigGray"/>
          </w:rPr>
          <w:delText>Building configuration...</w:delText>
        </w:r>
      </w:del>
    </w:p>
    <w:p w14:paraId="4B10E65E" w14:textId="64518E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3" w:author="Lizethe Pérez Fuertes" w:date="2021-05-10T10:20:00Z"/>
          <w:rStyle w:val="DevConfigGray"/>
        </w:rPr>
        <w:pPrChange w:id="1884" w:author="Lizethe Pérez Fuertes" w:date="2021-05-10T10:20:00Z">
          <w:pPr>
            <w:pStyle w:val="DevConfigs"/>
          </w:pPr>
        </w:pPrChange>
      </w:pPr>
    </w:p>
    <w:p w14:paraId="62628B8C" w14:textId="0DCCBC1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5" w:author="Lizethe Pérez Fuertes" w:date="2021-05-10T10:20:00Z"/>
          <w:rStyle w:val="DevConfigGray"/>
        </w:rPr>
        <w:pPrChange w:id="1886" w:author="Lizethe Pérez Fuertes" w:date="2021-05-10T10:20:00Z">
          <w:pPr>
            <w:pStyle w:val="DevConfigs"/>
          </w:pPr>
        </w:pPrChange>
      </w:pPr>
      <w:del w:id="1887" w:author="Lizethe Pérez Fuertes" w:date="2021-05-10T10:20:00Z">
        <w:r w:rsidRPr="00A502AE" w:rsidDel="00D87D2D">
          <w:rPr>
            <w:rStyle w:val="DevConfigGray"/>
          </w:rPr>
          <w:delText>Current configuration : 1557 bytes</w:delText>
        </w:r>
      </w:del>
    </w:p>
    <w:p w14:paraId="79906D2C" w14:textId="4495F26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8" w:author="Lizethe Pérez Fuertes" w:date="2021-05-10T10:20:00Z"/>
          <w:rStyle w:val="DevConfigGray"/>
        </w:rPr>
        <w:pPrChange w:id="1889" w:author="Lizethe Pérez Fuertes" w:date="2021-05-10T10:20:00Z">
          <w:pPr>
            <w:pStyle w:val="DevConfigs"/>
          </w:pPr>
        </w:pPrChange>
      </w:pPr>
      <w:del w:id="1890" w:author="Lizethe Pérez Fuertes" w:date="2021-05-10T10:20:00Z">
        <w:r w:rsidRPr="00A502AE" w:rsidDel="00D87D2D">
          <w:rPr>
            <w:rStyle w:val="DevConfigGray"/>
          </w:rPr>
          <w:delText>!</w:delText>
        </w:r>
      </w:del>
    </w:p>
    <w:p w14:paraId="34B91FBB" w14:textId="261E9BA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1" w:author="Lizethe Pérez Fuertes" w:date="2021-05-10T10:20:00Z"/>
          <w:rStyle w:val="DevConfigGray"/>
        </w:rPr>
        <w:pPrChange w:id="1892" w:author="Lizethe Pérez Fuertes" w:date="2021-05-10T10:20:00Z">
          <w:pPr>
            <w:pStyle w:val="DevConfigs"/>
          </w:pPr>
        </w:pPrChange>
      </w:pPr>
      <w:del w:id="1893" w:author="Lizethe Pérez Fuertes" w:date="2021-05-10T10:20:00Z">
        <w:r w:rsidRPr="00A502AE" w:rsidDel="00D87D2D">
          <w:rPr>
            <w:rStyle w:val="DevConfigGray"/>
          </w:rPr>
          <w:delText>! Last configuration change at 09:16:34 UTC Sun Mar 24 2013</w:delText>
        </w:r>
      </w:del>
    </w:p>
    <w:p w14:paraId="3D030E65" w14:textId="159B46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4" w:author="Lizethe Pérez Fuertes" w:date="2021-05-10T10:20:00Z"/>
          <w:rStyle w:val="DevConfigGray"/>
        </w:rPr>
        <w:pPrChange w:id="1895" w:author="Lizethe Pérez Fuertes" w:date="2021-05-10T10:20:00Z">
          <w:pPr>
            <w:pStyle w:val="DevConfigs"/>
          </w:pPr>
        </w:pPrChange>
      </w:pPr>
      <w:del w:id="1896" w:author="Lizethe Pérez Fuertes" w:date="2021-05-10T10:20:00Z">
        <w:r w:rsidRPr="00A502AE" w:rsidDel="00D87D2D">
          <w:rPr>
            <w:rStyle w:val="DevConfigGray"/>
          </w:rPr>
          <w:delText>version 15.2</w:delText>
        </w:r>
      </w:del>
    </w:p>
    <w:p w14:paraId="394BFAC7" w14:textId="48573C8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7" w:author="Lizethe Pérez Fuertes" w:date="2021-05-10T10:20:00Z"/>
          <w:rStyle w:val="DevConfigGray"/>
        </w:rPr>
        <w:pPrChange w:id="1898" w:author="Lizethe Pérez Fuertes" w:date="2021-05-10T10:20:00Z">
          <w:pPr>
            <w:pStyle w:val="DevConfigs"/>
          </w:pPr>
        </w:pPrChange>
      </w:pPr>
      <w:del w:id="1899" w:author="Lizethe Pérez Fuertes" w:date="2021-05-10T10:20:00Z">
        <w:r w:rsidRPr="00A502AE" w:rsidDel="00D87D2D">
          <w:rPr>
            <w:rStyle w:val="DevConfigGray"/>
          </w:rPr>
          <w:delText>service timestamps debug datetime msec</w:delText>
        </w:r>
      </w:del>
    </w:p>
    <w:p w14:paraId="32E08613" w14:textId="534085E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0" w:author="Lizethe Pérez Fuertes" w:date="2021-05-10T10:20:00Z"/>
          <w:rStyle w:val="DevConfigGray"/>
        </w:rPr>
        <w:pPrChange w:id="1901" w:author="Lizethe Pérez Fuertes" w:date="2021-05-10T10:20:00Z">
          <w:pPr>
            <w:pStyle w:val="DevConfigs"/>
          </w:pPr>
        </w:pPrChange>
      </w:pPr>
      <w:del w:id="1902" w:author="Lizethe Pérez Fuertes" w:date="2021-05-10T10:20:00Z">
        <w:r w:rsidRPr="00A502AE" w:rsidDel="00D87D2D">
          <w:rPr>
            <w:rStyle w:val="DevConfigGray"/>
          </w:rPr>
          <w:delText>service timestamps log datetime msec</w:delText>
        </w:r>
      </w:del>
    </w:p>
    <w:p w14:paraId="6A846250" w14:textId="547B165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3" w:author="Lizethe Pérez Fuertes" w:date="2021-05-10T10:20:00Z"/>
          <w:rStyle w:val="DevConfigGray"/>
        </w:rPr>
        <w:pPrChange w:id="1904" w:author="Lizethe Pérez Fuertes" w:date="2021-05-10T10:20:00Z">
          <w:pPr>
            <w:pStyle w:val="DevConfigs"/>
          </w:pPr>
        </w:pPrChange>
      </w:pPr>
      <w:del w:id="1905" w:author="Lizethe Pérez Fuertes" w:date="2021-05-10T10:20:00Z">
        <w:r w:rsidRPr="00A502AE" w:rsidDel="00D87D2D">
          <w:rPr>
            <w:rStyle w:val="DevConfigGray"/>
          </w:rPr>
          <w:delText>no service password-encryption</w:delText>
        </w:r>
      </w:del>
    </w:p>
    <w:p w14:paraId="73BC87FA" w14:textId="1984766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6" w:author="Lizethe Pérez Fuertes" w:date="2021-05-10T10:20:00Z"/>
          <w:rStyle w:val="DevConfigGray"/>
        </w:rPr>
        <w:pPrChange w:id="1907" w:author="Lizethe Pérez Fuertes" w:date="2021-05-10T10:20:00Z">
          <w:pPr>
            <w:pStyle w:val="DevConfigs"/>
          </w:pPr>
        </w:pPrChange>
      </w:pPr>
      <w:del w:id="1908" w:author="Lizethe Pérez Fuertes" w:date="2021-05-10T10:20:00Z">
        <w:r w:rsidRPr="00A502AE" w:rsidDel="00D87D2D">
          <w:rPr>
            <w:rStyle w:val="DevConfigGray"/>
          </w:rPr>
          <w:delText>!</w:delText>
        </w:r>
      </w:del>
    </w:p>
    <w:p w14:paraId="22B977C2" w14:textId="3580D9E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9" w:author="Lizethe Pérez Fuertes" w:date="2021-05-10T10:20:00Z"/>
          <w:rStyle w:val="DevConfigGray"/>
        </w:rPr>
        <w:pPrChange w:id="1910" w:author="Lizethe Pérez Fuertes" w:date="2021-05-10T10:20:00Z">
          <w:pPr>
            <w:pStyle w:val="DevConfigs"/>
          </w:pPr>
        </w:pPrChange>
      </w:pPr>
      <w:del w:id="1911" w:author="Lizethe Pérez Fuertes" w:date="2021-05-10T10:20:00Z">
        <w:r w:rsidRPr="00A502AE" w:rsidDel="00D87D2D">
          <w:rPr>
            <w:rStyle w:val="DevConfigGray"/>
          </w:rPr>
          <w:delText>hostname ISP</w:delText>
        </w:r>
      </w:del>
    </w:p>
    <w:p w14:paraId="403423B8" w14:textId="6BC8466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2" w:author="Lizethe Pérez Fuertes" w:date="2021-05-10T10:20:00Z"/>
          <w:rStyle w:val="DevConfigGray"/>
        </w:rPr>
        <w:pPrChange w:id="1913" w:author="Lizethe Pérez Fuertes" w:date="2021-05-10T10:20:00Z">
          <w:pPr>
            <w:pStyle w:val="DevConfigs"/>
          </w:pPr>
        </w:pPrChange>
      </w:pPr>
      <w:del w:id="1914" w:author="Lizethe Pérez Fuertes" w:date="2021-05-10T10:20:00Z">
        <w:r w:rsidRPr="00A502AE" w:rsidDel="00D87D2D">
          <w:rPr>
            <w:rStyle w:val="DevConfigGray"/>
          </w:rPr>
          <w:delText>!</w:delText>
        </w:r>
      </w:del>
    </w:p>
    <w:p w14:paraId="2B4B264F" w14:textId="55C5655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5" w:author="Lizethe Pérez Fuertes" w:date="2021-05-10T10:20:00Z"/>
          <w:rStyle w:val="DevConfigGray"/>
        </w:rPr>
        <w:pPrChange w:id="1916" w:author="Lizethe Pérez Fuertes" w:date="2021-05-10T10:20:00Z">
          <w:pPr>
            <w:pStyle w:val="DevConfigs"/>
          </w:pPr>
        </w:pPrChange>
      </w:pPr>
      <w:del w:id="1917" w:author="Lizethe Pérez Fuertes" w:date="2021-05-10T10:20:00Z">
        <w:r w:rsidRPr="00A502AE" w:rsidDel="00D87D2D">
          <w:rPr>
            <w:rStyle w:val="DevConfigGray"/>
          </w:rPr>
          <w:delText>boot-start-marker</w:delText>
        </w:r>
      </w:del>
    </w:p>
    <w:p w14:paraId="7D095DB7" w14:textId="52C90A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8" w:author="Lizethe Pérez Fuertes" w:date="2021-05-10T10:20:00Z"/>
          <w:rStyle w:val="DevConfigGray"/>
        </w:rPr>
        <w:pPrChange w:id="1919" w:author="Lizethe Pérez Fuertes" w:date="2021-05-10T10:20:00Z">
          <w:pPr>
            <w:pStyle w:val="DevConfigs"/>
          </w:pPr>
        </w:pPrChange>
      </w:pPr>
      <w:del w:id="1920" w:author="Lizethe Pérez Fuertes" w:date="2021-05-10T10:20:00Z">
        <w:r w:rsidRPr="00A502AE" w:rsidDel="00D87D2D">
          <w:rPr>
            <w:rStyle w:val="DevConfigGray"/>
          </w:rPr>
          <w:delText>boot-end-marker</w:delText>
        </w:r>
      </w:del>
    </w:p>
    <w:p w14:paraId="6B5D3E72" w14:textId="2C4A35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1" w:author="Lizethe Pérez Fuertes" w:date="2021-05-10T10:20:00Z"/>
          <w:rStyle w:val="DevConfigGray"/>
        </w:rPr>
        <w:pPrChange w:id="1922" w:author="Lizethe Pérez Fuertes" w:date="2021-05-10T10:20:00Z">
          <w:pPr>
            <w:pStyle w:val="DevConfigs"/>
          </w:pPr>
        </w:pPrChange>
      </w:pPr>
      <w:del w:id="1923" w:author="Lizethe Pérez Fuertes" w:date="2021-05-10T10:20:00Z">
        <w:r w:rsidRPr="00A502AE" w:rsidDel="00D87D2D">
          <w:rPr>
            <w:rStyle w:val="DevConfigGray"/>
          </w:rPr>
          <w:delText>!</w:delText>
        </w:r>
      </w:del>
    </w:p>
    <w:p w14:paraId="73319D1D" w14:textId="562C661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4" w:author="Lizethe Pérez Fuertes" w:date="2021-05-10T10:20:00Z"/>
          <w:rStyle w:val="DevConfigGray"/>
        </w:rPr>
        <w:pPrChange w:id="1925" w:author="Lizethe Pérez Fuertes" w:date="2021-05-10T10:20:00Z">
          <w:pPr>
            <w:pStyle w:val="DevConfigs"/>
          </w:pPr>
        </w:pPrChange>
      </w:pPr>
      <w:del w:id="1926" w:author="Lizethe Pérez Fuertes" w:date="2021-05-10T10:20:00Z">
        <w:r w:rsidRPr="00A502AE" w:rsidDel="00D87D2D">
          <w:rPr>
            <w:rStyle w:val="DevConfigGray"/>
          </w:rPr>
          <w:delText>enable secret 4 06YFDUHH61wAE/kLkDq9BGho1QM5EnRtoyr8cHAUg.2</w:delText>
        </w:r>
      </w:del>
    </w:p>
    <w:p w14:paraId="51654B8F" w14:textId="6B09816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7" w:author="Lizethe Pérez Fuertes" w:date="2021-05-10T10:20:00Z"/>
          <w:rStyle w:val="DevConfigGray"/>
        </w:rPr>
        <w:pPrChange w:id="1928" w:author="Lizethe Pérez Fuertes" w:date="2021-05-10T10:20:00Z">
          <w:pPr>
            <w:pStyle w:val="DevConfigs"/>
          </w:pPr>
        </w:pPrChange>
      </w:pPr>
      <w:del w:id="1929" w:author="Lizethe Pérez Fuertes" w:date="2021-05-10T10:20:00Z">
        <w:r w:rsidRPr="00A502AE" w:rsidDel="00D87D2D">
          <w:rPr>
            <w:rStyle w:val="DevConfigGray"/>
          </w:rPr>
          <w:delText>!</w:delText>
        </w:r>
      </w:del>
    </w:p>
    <w:p w14:paraId="361087B0" w14:textId="1FF9220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0" w:author="Lizethe Pérez Fuertes" w:date="2021-05-10T10:20:00Z"/>
          <w:rStyle w:val="DevConfigGray"/>
        </w:rPr>
        <w:pPrChange w:id="1931" w:author="Lizethe Pérez Fuertes" w:date="2021-05-10T10:20:00Z">
          <w:pPr>
            <w:pStyle w:val="DevConfigs"/>
          </w:pPr>
        </w:pPrChange>
      </w:pPr>
      <w:del w:id="1932" w:author="Lizethe Pérez Fuertes" w:date="2021-05-10T10:20:00Z">
        <w:r w:rsidRPr="00A502AE" w:rsidDel="00D87D2D">
          <w:rPr>
            <w:rStyle w:val="DevConfigGray"/>
          </w:rPr>
          <w:delText>no aaa new-model</w:delText>
        </w:r>
      </w:del>
    </w:p>
    <w:p w14:paraId="33324381" w14:textId="2C51BB2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3" w:author="Lizethe Pérez Fuertes" w:date="2021-05-10T10:20:00Z"/>
          <w:rStyle w:val="DevConfigGray"/>
        </w:rPr>
        <w:pPrChange w:id="1934" w:author="Lizethe Pérez Fuertes" w:date="2021-05-10T10:20:00Z">
          <w:pPr>
            <w:pStyle w:val="DevConfigs"/>
          </w:pPr>
        </w:pPrChange>
      </w:pPr>
      <w:del w:id="1935" w:author="Lizethe Pérez Fuertes" w:date="2021-05-10T10:20:00Z">
        <w:r w:rsidRPr="00A502AE" w:rsidDel="00D87D2D">
          <w:rPr>
            <w:rStyle w:val="DevConfigGray"/>
          </w:rPr>
          <w:delText>memory-size iomem 10</w:delText>
        </w:r>
      </w:del>
    </w:p>
    <w:p w14:paraId="2A547A2A" w14:textId="0B0426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6" w:author="Lizethe Pérez Fuertes" w:date="2021-05-10T10:20:00Z"/>
          <w:rStyle w:val="DevConfigGray"/>
        </w:rPr>
        <w:pPrChange w:id="1937" w:author="Lizethe Pérez Fuertes" w:date="2021-05-10T10:20:00Z">
          <w:pPr>
            <w:pStyle w:val="DevConfigs"/>
          </w:pPr>
        </w:pPrChange>
      </w:pPr>
      <w:del w:id="1938" w:author="Lizethe Pérez Fuertes" w:date="2021-05-10T10:20:00Z">
        <w:r w:rsidRPr="00A502AE" w:rsidDel="00D87D2D">
          <w:rPr>
            <w:rStyle w:val="DevConfigGray"/>
          </w:rPr>
          <w:delText>!</w:delText>
        </w:r>
      </w:del>
    </w:p>
    <w:p w14:paraId="05DF6FFC" w14:textId="28A7429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9" w:author="Lizethe Pérez Fuertes" w:date="2021-05-10T10:20:00Z"/>
          <w:rStyle w:val="DevConfigGray"/>
        </w:rPr>
        <w:pPrChange w:id="1940" w:author="Lizethe Pérez Fuertes" w:date="2021-05-10T10:20:00Z">
          <w:pPr>
            <w:pStyle w:val="DevConfigs"/>
          </w:pPr>
        </w:pPrChange>
      </w:pPr>
      <w:del w:id="1941" w:author="Lizethe Pérez Fuertes" w:date="2021-05-10T10:20:00Z">
        <w:r w:rsidRPr="00A502AE" w:rsidDel="00D87D2D">
          <w:rPr>
            <w:rStyle w:val="DevConfigGray"/>
          </w:rPr>
          <w:delText>ip cef</w:delText>
        </w:r>
      </w:del>
    </w:p>
    <w:p w14:paraId="67D7B80A" w14:textId="36F87D3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2" w:author="Lizethe Pérez Fuertes" w:date="2021-05-10T10:20:00Z"/>
          <w:rStyle w:val="DevConfigGray"/>
        </w:rPr>
        <w:pPrChange w:id="1943" w:author="Lizethe Pérez Fuertes" w:date="2021-05-10T10:20:00Z">
          <w:pPr>
            <w:pStyle w:val="DevConfigs"/>
          </w:pPr>
        </w:pPrChange>
      </w:pPr>
      <w:del w:id="1944" w:author="Lizethe Pérez Fuertes" w:date="2021-05-10T10:20:00Z">
        <w:r w:rsidRPr="00A502AE" w:rsidDel="00D87D2D">
          <w:rPr>
            <w:rStyle w:val="DevConfigGray"/>
          </w:rPr>
          <w:delText>no ipv6 cef</w:delText>
        </w:r>
      </w:del>
    </w:p>
    <w:p w14:paraId="59BC38E3" w14:textId="7BEC2A8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5" w:author="Lizethe Pérez Fuertes" w:date="2021-05-10T10:20:00Z"/>
          <w:rStyle w:val="DevConfigGray"/>
        </w:rPr>
        <w:pPrChange w:id="1946" w:author="Lizethe Pérez Fuertes" w:date="2021-05-10T10:20:00Z">
          <w:pPr>
            <w:pStyle w:val="DevConfigs"/>
          </w:pPr>
        </w:pPrChange>
      </w:pPr>
      <w:del w:id="1947" w:author="Lizethe Pérez Fuertes" w:date="2021-05-10T10:20:00Z">
        <w:r w:rsidRPr="00A502AE" w:rsidDel="00D87D2D">
          <w:rPr>
            <w:rStyle w:val="DevConfigGray"/>
          </w:rPr>
          <w:delText>multilink bundle-name authenticated</w:delText>
        </w:r>
      </w:del>
    </w:p>
    <w:p w14:paraId="24DF53D4" w14:textId="4F7105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8" w:author="Lizethe Pérez Fuertes" w:date="2021-05-10T10:20:00Z"/>
          <w:rStyle w:val="DevConfigGray"/>
        </w:rPr>
        <w:pPrChange w:id="1949" w:author="Lizethe Pérez Fuertes" w:date="2021-05-10T10:20:00Z">
          <w:pPr>
            <w:pStyle w:val="DevConfigs"/>
          </w:pPr>
        </w:pPrChange>
      </w:pPr>
      <w:del w:id="1950" w:author="Lizethe Pérez Fuertes" w:date="2021-05-10T10:20:00Z">
        <w:r w:rsidRPr="00A502AE" w:rsidDel="00D87D2D">
          <w:rPr>
            <w:rStyle w:val="DevConfigGray"/>
          </w:rPr>
          <w:delText>!</w:delText>
        </w:r>
      </w:del>
    </w:p>
    <w:p w14:paraId="269FAD0E" w14:textId="326A7E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1" w:author="Lizethe Pérez Fuertes" w:date="2021-05-10T10:20:00Z"/>
          <w:rStyle w:val="DevConfigGray"/>
        </w:rPr>
        <w:pPrChange w:id="1952" w:author="Lizethe Pérez Fuertes" w:date="2021-05-10T10:20:00Z">
          <w:pPr>
            <w:pStyle w:val="DevConfigs"/>
          </w:pPr>
        </w:pPrChange>
      </w:pPr>
      <w:del w:id="1953" w:author="Lizethe Pérez Fuertes" w:date="2021-05-10T10:20:00Z">
        <w:r w:rsidRPr="00A502AE" w:rsidDel="00D87D2D">
          <w:rPr>
            <w:rStyle w:val="DevConfigGray"/>
          </w:rPr>
          <w:delText>username webuser privilege 15 secret 4 ZMYyKvmzVsyor8jHyP9ox.cMoz9loLfZN75illtozY2</w:delText>
        </w:r>
      </w:del>
    </w:p>
    <w:p w14:paraId="56BEBF09" w14:textId="7D2BB23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4" w:author="Lizethe Pérez Fuertes" w:date="2021-05-10T10:20:00Z"/>
          <w:rStyle w:val="DevConfigGray"/>
        </w:rPr>
        <w:pPrChange w:id="1955" w:author="Lizethe Pérez Fuertes" w:date="2021-05-10T10:20:00Z">
          <w:pPr>
            <w:pStyle w:val="DevConfigs"/>
          </w:pPr>
        </w:pPrChange>
      </w:pPr>
      <w:del w:id="1956" w:author="Lizethe Pérez Fuertes" w:date="2021-05-10T10:20:00Z">
        <w:r w:rsidRPr="00A502AE" w:rsidDel="00D87D2D">
          <w:rPr>
            <w:rStyle w:val="DevConfigGray"/>
          </w:rPr>
          <w:delText>!</w:delText>
        </w:r>
      </w:del>
    </w:p>
    <w:p w14:paraId="6EB3AB03" w14:textId="530DBA8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7" w:author="Lizethe Pérez Fuertes" w:date="2021-05-10T10:20:00Z"/>
          <w:rStyle w:val="DevConfigGray"/>
        </w:rPr>
        <w:pPrChange w:id="1958" w:author="Lizethe Pérez Fuertes" w:date="2021-05-10T10:20:00Z">
          <w:pPr>
            <w:pStyle w:val="DevConfigs"/>
          </w:pPr>
        </w:pPrChange>
      </w:pPr>
      <w:del w:id="1959" w:author="Lizethe Pérez Fuertes" w:date="2021-05-10T10:20:00Z">
        <w:r w:rsidRPr="00A502AE" w:rsidDel="00D87D2D">
          <w:rPr>
            <w:rStyle w:val="DevConfigGray"/>
          </w:rPr>
          <w:delText>interface Loopback0</w:delText>
        </w:r>
      </w:del>
    </w:p>
    <w:p w14:paraId="7DB47DC2" w14:textId="47C9C51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0" w:author="Lizethe Pérez Fuertes" w:date="2021-05-10T10:20:00Z"/>
          <w:rStyle w:val="DevConfigGray"/>
        </w:rPr>
        <w:pPrChange w:id="1961" w:author="Lizethe Pérez Fuertes" w:date="2021-05-10T10:20:00Z">
          <w:pPr>
            <w:pStyle w:val="DevConfigs"/>
          </w:pPr>
        </w:pPrChange>
      </w:pPr>
      <w:del w:id="1962" w:author="Lizethe Pérez Fuertes" w:date="2021-05-10T10:20:00Z">
        <w:r w:rsidRPr="00A502AE" w:rsidDel="00D87D2D">
          <w:rPr>
            <w:rStyle w:val="DevConfigGray"/>
          </w:rPr>
          <w:delText xml:space="preserve"> ip address </w:delText>
        </w:r>
        <w:r w:rsidR="00AC0A20" w:rsidDel="00D87D2D">
          <w:rPr>
            <w:rStyle w:val="DevConfigGray"/>
          </w:rPr>
          <w:delText>192.31.7.1</w:delText>
        </w:r>
        <w:r w:rsidRPr="00A502AE" w:rsidDel="00D87D2D">
          <w:rPr>
            <w:rStyle w:val="DevConfigGray"/>
          </w:rPr>
          <w:delText xml:space="preserve"> 255.255.255.255</w:delText>
        </w:r>
      </w:del>
    </w:p>
    <w:p w14:paraId="10497C6E" w14:textId="0B57DB9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3" w:author="Lizethe Pérez Fuertes" w:date="2021-05-10T10:20:00Z"/>
          <w:rStyle w:val="DevConfigGray"/>
        </w:rPr>
        <w:pPrChange w:id="1964" w:author="Lizethe Pérez Fuertes" w:date="2021-05-10T10:20:00Z">
          <w:pPr>
            <w:pStyle w:val="DevConfigs"/>
          </w:pPr>
        </w:pPrChange>
      </w:pPr>
      <w:del w:id="1965" w:author="Lizethe Pérez Fuertes" w:date="2021-05-10T10:20:00Z">
        <w:r w:rsidRPr="00A502AE" w:rsidDel="00D87D2D">
          <w:rPr>
            <w:rStyle w:val="DevConfigGray"/>
          </w:rPr>
          <w:delText>!</w:delText>
        </w:r>
      </w:del>
    </w:p>
    <w:p w14:paraId="6E3752A9" w14:textId="199E5D5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6" w:author="Lizethe Pérez Fuertes" w:date="2021-05-10T10:20:00Z"/>
          <w:rStyle w:val="DevConfigGray"/>
        </w:rPr>
        <w:pPrChange w:id="1967" w:author="Lizethe Pérez Fuertes" w:date="2021-05-10T10:20:00Z">
          <w:pPr>
            <w:pStyle w:val="DevConfigs"/>
          </w:pPr>
        </w:pPrChange>
      </w:pPr>
      <w:del w:id="1968" w:author="Lizethe Pérez Fuertes" w:date="2021-05-10T10:20:00Z">
        <w:r w:rsidRPr="00A502AE" w:rsidDel="00D87D2D">
          <w:rPr>
            <w:rStyle w:val="DevConfigGray"/>
          </w:rPr>
          <w:delText>interface Embedded-Service-Engine0/0</w:delText>
        </w:r>
      </w:del>
    </w:p>
    <w:p w14:paraId="5B6B2144" w14:textId="584E5A7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9" w:author="Lizethe Pérez Fuertes" w:date="2021-05-10T10:20:00Z"/>
          <w:rStyle w:val="DevConfigGray"/>
        </w:rPr>
        <w:pPrChange w:id="1970" w:author="Lizethe Pérez Fuertes" w:date="2021-05-10T10:20:00Z">
          <w:pPr>
            <w:pStyle w:val="DevConfigs"/>
          </w:pPr>
        </w:pPrChange>
      </w:pPr>
      <w:del w:id="1971" w:author="Lizethe Pérez Fuertes" w:date="2021-05-10T10:20:00Z">
        <w:r w:rsidRPr="00A502AE" w:rsidDel="00D87D2D">
          <w:rPr>
            <w:rStyle w:val="DevConfigGray"/>
          </w:rPr>
          <w:delText xml:space="preserve"> no ip address</w:delText>
        </w:r>
      </w:del>
    </w:p>
    <w:p w14:paraId="37E821EB" w14:textId="4517912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2" w:author="Lizethe Pérez Fuertes" w:date="2021-05-10T10:20:00Z"/>
          <w:rStyle w:val="DevConfigGray"/>
        </w:rPr>
        <w:pPrChange w:id="1973" w:author="Lizethe Pérez Fuertes" w:date="2021-05-10T10:20:00Z">
          <w:pPr>
            <w:pStyle w:val="DevConfigs"/>
          </w:pPr>
        </w:pPrChange>
      </w:pPr>
      <w:del w:id="1974" w:author="Lizethe Pérez Fuertes" w:date="2021-05-10T10:20:00Z">
        <w:r w:rsidRPr="00A502AE" w:rsidDel="00D87D2D">
          <w:rPr>
            <w:rStyle w:val="DevConfigGray"/>
          </w:rPr>
          <w:delText xml:space="preserve"> shutdown</w:delText>
        </w:r>
      </w:del>
    </w:p>
    <w:p w14:paraId="5F6A03A5" w14:textId="21386AE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5" w:author="Lizethe Pérez Fuertes" w:date="2021-05-10T10:20:00Z"/>
          <w:rStyle w:val="DevConfigGray"/>
        </w:rPr>
        <w:pPrChange w:id="1976" w:author="Lizethe Pérez Fuertes" w:date="2021-05-10T10:20:00Z">
          <w:pPr>
            <w:pStyle w:val="DevConfigs"/>
          </w:pPr>
        </w:pPrChange>
      </w:pPr>
      <w:del w:id="1977" w:author="Lizethe Pérez Fuertes" w:date="2021-05-10T10:20:00Z">
        <w:r w:rsidRPr="00A502AE" w:rsidDel="00D87D2D">
          <w:rPr>
            <w:rStyle w:val="DevConfigGray"/>
          </w:rPr>
          <w:delText>!</w:delText>
        </w:r>
      </w:del>
    </w:p>
    <w:p w14:paraId="011AB187" w14:textId="5A03C9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8" w:author="Lizethe Pérez Fuertes" w:date="2021-05-10T10:20:00Z"/>
          <w:rStyle w:val="DevConfigGray"/>
        </w:rPr>
        <w:pPrChange w:id="1979" w:author="Lizethe Pérez Fuertes" w:date="2021-05-10T10:20:00Z">
          <w:pPr>
            <w:pStyle w:val="DevConfigs"/>
          </w:pPr>
        </w:pPrChange>
      </w:pPr>
      <w:del w:id="1980" w:author="Lizethe Pérez Fuertes" w:date="2021-05-10T10:20:00Z">
        <w:r w:rsidRPr="00A502AE" w:rsidDel="00D87D2D">
          <w:rPr>
            <w:rStyle w:val="DevConfigGray"/>
          </w:rPr>
          <w:delText>interface GigabitEthernet0/0</w:delText>
        </w:r>
      </w:del>
    </w:p>
    <w:p w14:paraId="781940B0" w14:textId="6B3B858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1" w:author="Lizethe Pérez Fuertes" w:date="2021-05-10T10:20:00Z"/>
          <w:rStyle w:val="DevConfigGray"/>
        </w:rPr>
        <w:pPrChange w:id="1982" w:author="Lizethe Pérez Fuertes" w:date="2021-05-10T10:20:00Z">
          <w:pPr>
            <w:pStyle w:val="DevConfigs"/>
          </w:pPr>
        </w:pPrChange>
      </w:pPr>
      <w:del w:id="1983" w:author="Lizethe Pérez Fuertes" w:date="2021-05-10T10:20:00Z">
        <w:r w:rsidRPr="00A502AE" w:rsidDel="00D87D2D">
          <w:rPr>
            <w:rStyle w:val="DevConfigGray"/>
          </w:rPr>
          <w:delText xml:space="preserve"> no ip address</w:delText>
        </w:r>
      </w:del>
    </w:p>
    <w:p w14:paraId="7BD38610" w14:textId="44470E1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4" w:author="Lizethe Pérez Fuertes" w:date="2021-05-10T10:20:00Z"/>
          <w:rStyle w:val="DevConfigGray"/>
        </w:rPr>
        <w:pPrChange w:id="1985" w:author="Lizethe Pérez Fuertes" w:date="2021-05-10T10:20:00Z">
          <w:pPr>
            <w:pStyle w:val="DevConfigs"/>
          </w:pPr>
        </w:pPrChange>
      </w:pPr>
      <w:del w:id="1986" w:author="Lizethe Pérez Fuertes" w:date="2021-05-10T10:20:00Z">
        <w:r w:rsidRPr="00A502AE" w:rsidDel="00D87D2D">
          <w:rPr>
            <w:rStyle w:val="DevConfigGray"/>
          </w:rPr>
          <w:delText xml:space="preserve"> shutdown</w:delText>
        </w:r>
      </w:del>
    </w:p>
    <w:p w14:paraId="7CCB0F5E" w14:textId="4F92B4A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7" w:author="Lizethe Pérez Fuertes" w:date="2021-05-10T10:20:00Z"/>
          <w:rStyle w:val="DevConfigGray"/>
        </w:rPr>
        <w:pPrChange w:id="1988" w:author="Lizethe Pérez Fuertes" w:date="2021-05-10T10:20:00Z">
          <w:pPr>
            <w:pStyle w:val="DevConfigs"/>
          </w:pPr>
        </w:pPrChange>
      </w:pPr>
      <w:del w:id="1989" w:author="Lizethe Pérez Fuertes" w:date="2021-05-10T10:20:00Z">
        <w:r w:rsidRPr="00A502AE" w:rsidDel="00D87D2D">
          <w:rPr>
            <w:rStyle w:val="DevConfigGray"/>
          </w:rPr>
          <w:delText xml:space="preserve"> duplex auto</w:delText>
        </w:r>
      </w:del>
    </w:p>
    <w:p w14:paraId="15197739" w14:textId="4E193A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0" w:author="Lizethe Pérez Fuertes" w:date="2021-05-10T10:20:00Z"/>
          <w:rStyle w:val="DevConfigGray"/>
        </w:rPr>
        <w:pPrChange w:id="1991" w:author="Lizethe Pérez Fuertes" w:date="2021-05-10T10:20:00Z">
          <w:pPr>
            <w:pStyle w:val="DevConfigs"/>
          </w:pPr>
        </w:pPrChange>
      </w:pPr>
      <w:del w:id="1992" w:author="Lizethe Pérez Fuertes" w:date="2021-05-10T10:20:00Z">
        <w:r w:rsidRPr="00A502AE" w:rsidDel="00D87D2D">
          <w:rPr>
            <w:rStyle w:val="DevConfigGray"/>
          </w:rPr>
          <w:delText xml:space="preserve"> speed auto</w:delText>
        </w:r>
      </w:del>
    </w:p>
    <w:p w14:paraId="0CFF72BE" w14:textId="7750A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3" w:author="Lizethe Pérez Fuertes" w:date="2021-05-10T10:20:00Z"/>
          <w:rStyle w:val="DevConfigGray"/>
        </w:rPr>
        <w:pPrChange w:id="1994" w:author="Lizethe Pérez Fuertes" w:date="2021-05-10T10:20:00Z">
          <w:pPr>
            <w:pStyle w:val="DevConfigs"/>
          </w:pPr>
        </w:pPrChange>
      </w:pPr>
      <w:del w:id="1995" w:author="Lizethe Pérez Fuertes" w:date="2021-05-10T10:20:00Z">
        <w:r w:rsidRPr="00A502AE" w:rsidDel="00D87D2D">
          <w:rPr>
            <w:rStyle w:val="DevConfigGray"/>
          </w:rPr>
          <w:delText>!</w:delText>
        </w:r>
      </w:del>
    </w:p>
    <w:p w14:paraId="3EE19CDE" w14:textId="23B28B0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6" w:author="Lizethe Pérez Fuertes" w:date="2021-05-10T10:20:00Z"/>
          <w:rStyle w:val="DevConfigGray"/>
        </w:rPr>
        <w:pPrChange w:id="1997" w:author="Lizethe Pérez Fuertes" w:date="2021-05-10T10:20:00Z">
          <w:pPr>
            <w:pStyle w:val="DevConfigs"/>
          </w:pPr>
        </w:pPrChange>
      </w:pPr>
      <w:del w:id="1998" w:author="Lizethe Pérez Fuertes" w:date="2021-05-10T10:20:00Z">
        <w:r w:rsidRPr="00A502AE" w:rsidDel="00D87D2D">
          <w:rPr>
            <w:rStyle w:val="DevConfigGray"/>
          </w:rPr>
          <w:delText>interface GigabitEthernet0/1</w:delText>
        </w:r>
      </w:del>
    </w:p>
    <w:p w14:paraId="704BD32D" w14:textId="1BC13DF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9" w:author="Lizethe Pérez Fuertes" w:date="2021-05-10T10:20:00Z"/>
          <w:rStyle w:val="DevConfigGray"/>
        </w:rPr>
        <w:pPrChange w:id="2000" w:author="Lizethe Pérez Fuertes" w:date="2021-05-10T10:20:00Z">
          <w:pPr>
            <w:pStyle w:val="DevConfigs"/>
          </w:pPr>
        </w:pPrChange>
      </w:pPr>
      <w:del w:id="2001" w:author="Lizethe Pérez Fuertes" w:date="2021-05-10T10:20:00Z">
        <w:r w:rsidRPr="00A502AE" w:rsidDel="00D87D2D">
          <w:rPr>
            <w:rStyle w:val="DevConfigGray"/>
          </w:rPr>
          <w:delText xml:space="preserve"> no ip address</w:delText>
        </w:r>
      </w:del>
    </w:p>
    <w:p w14:paraId="27F16015" w14:textId="0472812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2" w:author="Lizethe Pérez Fuertes" w:date="2021-05-10T10:20:00Z"/>
          <w:rStyle w:val="DevConfigGray"/>
        </w:rPr>
        <w:pPrChange w:id="2003" w:author="Lizethe Pérez Fuertes" w:date="2021-05-10T10:20:00Z">
          <w:pPr>
            <w:pStyle w:val="DevConfigs"/>
          </w:pPr>
        </w:pPrChange>
      </w:pPr>
      <w:del w:id="2004" w:author="Lizethe Pérez Fuertes" w:date="2021-05-10T10:20:00Z">
        <w:r w:rsidRPr="00A502AE" w:rsidDel="00D87D2D">
          <w:rPr>
            <w:rStyle w:val="DevConfigGray"/>
          </w:rPr>
          <w:delText xml:space="preserve"> shutdown</w:delText>
        </w:r>
      </w:del>
    </w:p>
    <w:p w14:paraId="71FFCD7B" w14:textId="183E1C5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5" w:author="Lizethe Pérez Fuertes" w:date="2021-05-10T10:20:00Z"/>
          <w:rStyle w:val="DevConfigGray"/>
        </w:rPr>
        <w:pPrChange w:id="2006" w:author="Lizethe Pérez Fuertes" w:date="2021-05-10T10:20:00Z">
          <w:pPr>
            <w:pStyle w:val="DevConfigs"/>
          </w:pPr>
        </w:pPrChange>
      </w:pPr>
      <w:del w:id="2007" w:author="Lizethe Pérez Fuertes" w:date="2021-05-10T10:20:00Z">
        <w:r w:rsidRPr="00A502AE" w:rsidDel="00D87D2D">
          <w:rPr>
            <w:rStyle w:val="DevConfigGray"/>
          </w:rPr>
          <w:delText xml:space="preserve"> duplex auto</w:delText>
        </w:r>
      </w:del>
    </w:p>
    <w:p w14:paraId="7D7AEF4D" w14:textId="66195B4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8" w:author="Lizethe Pérez Fuertes" w:date="2021-05-10T10:20:00Z"/>
          <w:rStyle w:val="DevConfigGray"/>
        </w:rPr>
        <w:pPrChange w:id="2009" w:author="Lizethe Pérez Fuertes" w:date="2021-05-10T10:20:00Z">
          <w:pPr>
            <w:pStyle w:val="DevConfigs"/>
          </w:pPr>
        </w:pPrChange>
      </w:pPr>
      <w:del w:id="2010" w:author="Lizethe Pérez Fuertes" w:date="2021-05-10T10:20:00Z">
        <w:r w:rsidRPr="00A502AE" w:rsidDel="00D87D2D">
          <w:rPr>
            <w:rStyle w:val="DevConfigGray"/>
          </w:rPr>
          <w:delText xml:space="preserve"> speed auto</w:delText>
        </w:r>
      </w:del>
    </w:p>
    <w:p w14:paraId="703B547B" w14:textId="0F73744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1" w:author="Lizethe Pérez Fuertes" w:date="2021-05-10T10:20:00Z"/>
          <w:rStyle w:val="DevConfigGray"/>
        </w:rPr>
        <w:pPrChange w:id="2012" w:author="Lizethe Pérez Fuertes" w:date="2021-05-10T10:20:00Z">
          <w:pPr>
            <w:pStyle w:val="DevConfigs"/>
          </w:pPr>
        </w:pPrChange>
      </w:pPr>
      <w:del w:id="2013" w:author="Lizethe Pérez Fuertes" w:date="2021-05-10T10:20:00Z">
        <w:r w:rsidRPr="00A502AE" w:rsidDel="00D87D2D">
          <w:rPr>
            <w:rStyle w:val="DevConfigGray"/>
          </w:rPr>
          <w:delText>!</w:delText>
        </w:r>
      </w:del>
    </w:p>
    <w:p w14:paraId="2F24E819" w14:textId="309AECC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4" w:author="Lizethe Pérez Fuertes" w:date="2021-05-10T10:20:00Z"/>
          <w:rStyle w:val="DevConfigGray"/>
        </w:rPr>
        <w:pPrChange w:id="2015" w:author="Lizethe Pérez Fuertes" w:date="2021-05-10T10:20:00Z">
          <w:pPr>
            <w:pStyle w:val="DevConfigs"/>
          </w:pPr>
        </w:pPrChange>
      </w:pPr>
      <w:del w:id="2016" w:author="Lizethe Pérez Fuertes" w:date="2021-05-10T10:20:00Z">
        <w:r w:rsidRPr="00A502AE" w:rsidDel="00D87D2D">
          <w:rPr>
            <w:rStyle w:val="DevConfigGray"/>
          </w:rPr>
          <w:delText>interface Serial0/0/0</w:delText>
        </w:r>
      </w:del>
    </w:p>
    <w:p w14:paraId="35E8D2D6" w14:textId="7CE6CD5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7" w:author="Lizethe Pérez Fuertes" w:date="2021-05-10T10:20:00Z"/>
          <w:rStyle w:val="DevConfigGray"/>
        </w:rPr>
        <w:pPrChange w:id="2018" w:author="Lizethe Pérez Fuertes" w:date="2021-05-10T10:20:00Z">
          <w:pPr>
            <w:pStyle w:val="DevConfigs"/>
          </w:pPr>
        </w:pPrChange>
      </w:pPr>
      <w:del w:id="2019" w:author="Lizethe Pérez Fuertes" w:date="2021-05-10T10:20:00Z">
        <w:r w:rsidRPr="00A502AE" w:rsidDel="00D87D2D">
          <w:rPr>
            <w:rStyle w:val="DevConfigGray"/>
          </w:rPr>
          <w:delText xml:space="preserve"> ip address 209.165.201.17 255.255.255.252</w:delText>
        </w:r>
      </w:del>
    </w:p>
    <w:p w14:paraId="3FED27B8" w14:textId="2E441E2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0" w:author="Lizethe Pérez Fuertes" w:date="2021-05-10T10:20:00Z"/>
          <w:rStyle w:val="DevConfigGray"/>
        </w:rPr>
        <w:pPrChange w:id="2021" w:author="Lizethe Pérez Fuertes" w:date="2021-05-10T10:20:00Z">
          <w:pPr>
            <w:pStyle w:val="DevConfigs"/>
          </w:pPr>
        </w:pPrChange>
      </w:pPr>
      <w:del w:id="2022" w:author="Lizethe Pérez Fuertes" w:date="2021-05-10T10:20:00Z">
        <w:r w:rsidRPr="00A502AE" w:rsidDel="00D87D2D">
          <w:rPr>
            <w:rStyle w:val="DevConfigGray"/>
          </w:rPr>
          <w:delText xml:space="preserve"> clock rate 128000</w:delText>
        </w:r>
      </w:del>
    </w:p>
    <w:p w14:paraId="08199EBB" w14:textId="509ECE1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3" w:author="Lizethe Pérez Fuertes" w:date="2021-05-10T10:20:00Z"/>
          <w:rStyle w:val="DevConfigGray"/>
        </w:rPr>
        <w:pPrChange w:id="2024" w:author="Lizethe Pérez Fuertes" w:date="2021-05-10T10:20:00Z">
          <w:pPr>
            <w:pStyle w:val="DevConfigs"/>
          </w:pPr>
        </w:pPrChange>
      </w:pPr>
      <w:del w:id="2025" w:author="Lizethe Pérez Fuertes" w:date="2021-05-10T10:20:00Z">
        <w:r w:rsidRPr="00A502AE" w:rsidDel="00D87D2D">
          <w:rPr>
            <w:rStyle w:val="DevConfigGray"/>
          </w:rPr>
          <w:delText>!</w:delText>
        </w:r>
      </w:del>
    </w:p>
    <w:p w14:paraId="59EB1A17" w14:textId="39E2842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6" w:author="Lizethe Pérez Fuertes" w:date="2021-05-10T10:20:00Z"/>
          <w:rStyle w:val="DevConfigGray"/>
        </w:rPr>
        <w:pPrChange w:id="2027" w:author="Lizethe Pérez Fuertes" w:date="2021-05-10T10:20:00Z">
          <w:pPr>
            <w:pStyle w:val="DevConfigs"/>
          </w:pPr>
        </w:pPrChange>
      </w:pPr>
      <w:del w:id="2028" w:author="Lizethe Pérez Fuertes" w:date="2021-05-10T10:20:00Z">
        <w:r w:rsidRPr="00A502AE" w:rsidDel="00D87D2D">
          <w:rPr>
            <w:rStyle w:val="DevConfigGray"/>
          </w:rPr>
          <w:delText>interface Serial0/0/1</w:delText>
        </w:r>
      </w:del>
    </w:p>
    <w:p w14:paraId="2B54BA00" w14:textId="05F2C96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9" w:author="Lizethe Pérez Fuertes" w:date="2021-05-10T10:20:00Z"/>
          <w:rStyle w:val="DevConfigGray"/>
        </w:rPr>
        <w:pPrChange w:id="2030" w:author="Lizethe Pérez Fuertes" w:date="2021-05-10T10:20:00Z">
          <w:pPr>
            <w:pStyle w:val="DevConfigs"/>
          </w:pPr>
        </w:pPrChange>
      </w:pPr>
      <w:del w:id="2031" w:author="Lizethe Pérez Fuertes" w:date="2021-05-10T10:20:00Z">
        <w:r w:rsidRPr="00A502AE" w:rsidDel="00D87D2D">
          <w:rPr>
            <w:rStyle w:val="DevConfigGray"/>
          </w:rPr>
          <w:delText xml:space="preserve"> no ip address</w:delText>
        </w:r>
      </w:del>
    </w:p>
    <w:p w14:paraId="6C705D13" w14:textId="6B231A9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2" w:author="Lizethe Pérez Fuertes" w:date="2021-05-10T10:20:00Z"/>
          <w:rStyle w:val="DevConfigGray"/>
        </w:rPr>
        <w:pPrChange w:id="2033" w:author="Lizethe Pérez Fuertes" w:date="2021-05-10T10:20:00Z">
          <w:pPr>
            <w:pStyle w:val="DevConfigs"/>
          </w:pPr>
        </w:pPrChange>
      </w:pPr>
      <w:del w:id="2034" w:author="Lizethe Pérez Fuertes" w:date="2021-05-10T10:20:00Z">
        <w:r w:rsidRPr="00A502AE" w:rsidDel="00D87D2D">
          <w:rPr>
            <w:rStyle w:val="DevConfigGray"/>
          </w:rPr>
          <w:delText xml:space="preserve"> shutdown</w:delText>
        </w:r>
      </w:del>
    </w:p>
    <w:p w14:paraId="2DAFA242" w14:textId="3C5DE5C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5" w:author="Lizethe Pérez Fuertes" w:date="2021-05-10T10:20:00Z"/>
          <w:rStyle w:val="DevConfigGray"/>
        </w:rPr>
        <w:pPrChange w:id="2036" w:author="Lizethe Pérez Fuertes" w:date="2021-05-10T10:20:00Z">
          <w:pPr>
            <w:pStyle w:val="DevConfigs"/>
          </w:pPr>
        </w:pPrChange>
      </w:pPr>
      <w:del w:id="2037" w:author="Lizethe Pérez Fuertes" w:date="2021-05-10T10:20:00Z">
        <w:r w:rsidRPr="00A502AE" w:rsidDel="00D87D2D">
          <w:rPr>
            <w:rStyle w:val="DevConfigGray"/>
          </w:rPr>
          <w:delText>!</w:delText>
        </w:r>
      </w:del>
    </w:p>
    <w:p w14:paraId="45F0774C" w14:textId="01E7625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8" w:author="Lizethe Pérez Fuertes" w:date="2021-05-10T10:20:00Z"/>
          <w:rStyle w:val="DevConfigGray"/>
        </w:rPr>
        <w:pPrChange w:id="2039" w:author="Lizethe Pérez Fuertes" w:date="2021-05-10T10:20:00Z">
          <w:pPr>
            <w:pStyle w:val="DevConfigs"/>
          </w:pPr>
        </w:pPrChange>
      </w:pPr>
      <w:del w:id="2040" w:author="Lizethe Pérez Fuertes" w:date="2021-05-10T10:20:00Z">
        <w:r w:rsidRPr="00A502AE" w:rsidDel="00D87D2D">
          <w:rPr>
            <w:rStyle w:val="DevConfigGray"/>
          </w:rPr>
          <w:delText>ip forward-protocol nd</w:delText>
        </w:r>
      </w:del>
    </w:p>
    <w:p w14:paraId="351D76BA" w14:textId="17322F3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1" w:author="Lizethe Pérez Fuertes" w:date="2021-05-10T10:20:00Z"/>
          <w:rStyle w:val="DevConfigGray"/>
        </w:rPr>
        <w:pPrChange w:id="2042" w:author="Lizethe Pérez Fuertes" w:date="2021-05-10T10:20:00Z">
          <w:pPr>
            <w:pStyle w:val="DevConfigs"/>
          </w:pPr>
        </w:pPrChange>
      </w:pPr>
      <w:del w:id="2043" w:author="Lizethe Pérez Fuertes" w:date="2021-05-10T10:20:00Z">
        <w:r w:rsidRPr="00A502AE" w:rsidDel="00D87D2D">
          <w:rPr>
            <w:rStyle w:val="DevConfigGray"/>
          </w:rPr>
          <w:delText>!</w:delText>
        </w:r>
      </w:del>
    </w:p>
    <w:p w14:paraId="4660886C" w14:textId="75378C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4" w:author="Lizethe Pérez Fuertes" w:date="2021-05-10T10:20:00Z"/>
          <w:rStyle w:val="DevConfigGray"/>
        </w:rPr>
        <w:pPrChange w:id="2045" w:author="Lizethe Pérez Fuertes" w:date="2021-05-10T10:20:00Z">
          <w:pPr>
            <w:pStyle w:val="DevConfigs"/>
          </w:pPr>
        </w:pPrChange>
      </w:pPr>
      <w:del w:id="2046" w:author="Lizethe Pérez Fuertes" w:date="2021-05-10T10:20:00Z">
        <w:r w:rsidRPr="00A502AE" w:rsidDel="00D87D2D">
          <w:rPr>
            <w:rStyle w:val="DevConfigGray"/>
          </w:rPr>
          <w:delText>ip http server</w:delText>
        </w:r>
      </w:del>
    </w:p>
    <w:p w14:paraId="005E82B0" w14:textId="7A9408B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7" w:author="Lizethe Pérez Fuertes" w:date="2021-05-10T10:20:00Z"/>
          <w:rStyle w:val="DevConfigGray"/>
        </w:rPr>
        <w:pPrChange w:id="2048" w:author="Lizethe Pérez Fuertes" w:date="2021-05-10T10:20:00Z">
          <w:pPr>
            <w:pStyle w:val="DevConfigs"/>
          </w:pPr>
        </w:pPrChange>
      </w:pPr>
      <w:del w:id="2049" w:author="Lizethe Pérez Fuertes" w:date="2021-05-10T10:20:00Z">
        <w:r w:rsidRPr="00A502AE" w:rsidDel="00D87D2D">
          <w:rPr>
            <w:rStyle w:val="DevConfigGray"/>
          </w:rPr>
          <w:delText>ip http authentication local</w:delText>
        </w:r>
      </w:del>
    </w:p>
    <w:p w14:paraId="44C8392F" w14:textId="4D4466F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0" w:author="Lizethe Pérez Fuertes" w:date="2021-05-10T10:20:00Z"/>
          <w:rStyle w:val="DevConfigGray"/>
        </w:rPr>
        <w:pPrChange w:id="2051" w:author="Lizethe Pérez Fuertes" w:date="2021-05-10T10:20:00Z">
          <w:pPr>
            <w:pStyle w:val="DevConfigs"/>
          </w:pPr>
        </w:pPrChange>
      </w:pPr>
      <w:del w:id="2052" w:author="Lizethe Pérez Fuertes" w:date="2021-05-10T10:20:00Z">
        <w:r w:rsidRPr="00A502AE" w:rsidDel="00D87D2D">
          <w:rPr>
            <w:rStyle w:val="DevConfigGray"/>
          </w:rPr>
          <w:delText>no ip http secure-server</w:delText>
        </w:r>
      </w:del>
    </w:p>
    <w:p w14:paraId="50469019" w14:textId="2F17553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3" w:author="Lizethe Pérez Fuertes" w:date="2021-05-10T10:20:00Z"/>
          <w:rStyle w:val="DevConfigGray"/>
        </w:rPr>
        <w:pPrChange w:id="2054" w:author="Lizethe Pérez Fuertes" w:date="2021-05-10T10:20:00Z">
          <w:pPr>
            <w:pStyle w:val="DevConfigs"/>
          </w:pPr>
        </w:pPrChange>
      </w:pPr>
      <w:del w:id="2055" w:author="Lizethe Pérez Fuertes" w:date="2021-05-10T10:20:00Z">
        <w:r w:rsidRPr="00A502AE" w:rsidDel="00D87D2D">
          <w:rPr>
            <w:rStyle w:val="DevConfigGray"/>
          </w:rPr>
          <w:delText>!</w:delText>
        </w:r>
      </w:del>
    </w:p>
    <w:p w14:paraId="3E12F702" w14:textId="29E3E3B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6" w:author="Lizethe Pérez Fuertes" w:date="2021-05-10T10:20:00Z"/>
          <w:rStyle w:val="DevConfigGray"/>
        </w:rPr>
        <w:pPrChange w:id="2057" w:author="Lizethe Pérez Fuertes" w:date="2021-05-10T10:20:00Z">
          <w:pPr>
            <w:pStyle w:val="DevConfigs"/>
          </w:pPr>
        </w:pPrChange>
      </w:pPr>
      <w:del w:id="2058" w:author="Lizethe Pérez Fuertes" w:date="2021-05-10T10:20:00Z">
        <w:r w:rsidRPr="00A502AE" w:rsidDel="00D87D2D">
          <w:rPr>
            <w:rStyle w:val="DevConfigGray"/>
          </w:rPr>
          <w:delText>ip route 209.165.200.224 255.255.255.224 209.165.201.18</w:delText>
        </w:r>
      </w:del>
    </w:p>
    <w:p w14:paraId="789ADF17" w14:textId="019D57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9" w:author="Lizethe Pérez Fuertes" w:date="2021-05-10T10:20:00Z"/>
          <w:rStyle w:val="DevConfigGray"/>
        </w:rPr>
        <w:pPrChange w:id="2060" w:author="Lizethe Pérez Fuertes" w:date="2021-05-10T10:20:00Z">
          <w:pPr>
            <w:pStyle w:val="DevConfigs"/>
          </w:pPr>
        </w:pPrChange>
      </w:pPr>
      <w:del w:id="2061" w:author="Lizethe Pérez Fuertes" w:date="2021-05-10T10:20:00Z">
        <w:r w:rsidRPr="00A502AE" w:rsidDel="00D87D2D">
          <w:rPr>
            <w:rStyle w:val="DevConfigGray"/>
          </w:rPr>
          <w:delText>!</w:delText>
        </w:r>
      </w:del>
    </w:p>
    <w:p w14:paraId="686D6D9D" w14:textId="1587ECB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2" w:author="Lizethe Pérez Fuertes" w:date="2021-05-10T10:20:00Z"/>
          <w:rStyle w:val="DevConfigGray"/>
        </w:rPr>
        <w:pPrChange w:id="2063" w:author="Lizethe Pérez Fuertes" w:date="2021-05-10T10:20:00Z">
          <w:pPr>
            <w:pStyle w:val="DevConfigs"/>
          </w:pPr>
        </w:pPrChange>
      </w:pPr>
      <w:del w:id="2064" w:author="Lizethe Pérez Fuertes" w:date="2021-05-10T10:20:00Z">
        <w:r w:rsidRPr="00A502AE" w:rsidDel="00D87D2D">
          <w:rPr>
            <w:rStyle w:val="DevConfigGray"/>
          </w:rPr>
          <w:delText>control-plane</w:delText>
        </w:r>
      </w:del>
    </w:p>
    <w:p w14:paraId="49130E68" w14:textId="2850534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5" w:author="Lizethe Pérez Fuertes" w:date="2021-05-10T10:20:00Z"/>
          <w:rStyle w:val="DevConfigGray"/>
        </w:rPr>
        <w:pPrChange w:id="2066" w:author="Lizethe Pérez Fuertes" w:date="2021-05-10T10:20:00Z">
          <w:pPr>
            <w:pStyle w:val="DevConfigs"/>
          </w:pPr>
        </w:pPrChange>
      </w:pPr>
      <w:del w:id="2067" w:author="Lizethe Pérez Fuertes" w:date="2021-05-10T10:20:00Z">
        <w:r w:rsidRPr="00A502AE" w:rsidDel="00D87D2D">
          <w:rPr>
            <w:rStyle w:val="DevConfigGray"/>
          </w:rPr>
          <w:delText>!</w:delText>
        </w:r>
      </w:del>
    </w:p>
    <w:p w14:paraId="7B1C749C" w14:textId="35BC31A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8" w:author="Lizethe Pérez Fuertes" w:date="2021-05-10T10:20:00Z"/>
          <w:rStyle w:val="DevConfigGray"/>
        </w:rPr>
        <w:pPrChange w:id="2069" w:author="Lizethe Pérez Fuertes" w:date="2021-05-10T10:20:00Z">
          <w:pPr>
            <w:pStyle w:val="DevConfigs"/>
          </w:pPr>
        </w:pPrChange>
      </w:pPr>
      <w:del w:id="2070" w:author="Lizethe Pérez Fuertes" w:date="2021-05-10T10:20:00Z">
        <w:r w:rsidRPr="00A502AE" w:rsidDel="00D87D2D">
          <w:rPr>
            <w:rStyle w:val="DevConfigGray"/>
          </w:rPr>
          <w:delText>line con 0</w:delText>
        </w:r>
      </w:del>
    </w:p>
    <w:p w14:paraId="0DB273CB" w14:textId="6B2D1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1" w:author="Lizethe Pérez Fuertes" w:date="2021-05-10T10:20:00Z"/>
          <w:rStyle w:val="DevConfigGray"/>
        </w:rPr>
        <w:pPrChange w:id="2072" w:author="Lizethe Pérez Fuertes" w:date="2021-05-10T10:20:00Z">
          <w:pPr>
            <w:pStyle w:val="DevConfigs"/>
          </w:pPr>
        </w:pPrChange>
      </w:pPr>
      <w:del w:id="2073" w:author="Lizethe Pérez Fuertes" w:date="2021-05-10T10:20:00Z">
        <w:r w:rsidRPr="00A502AE" w:rsidDel="00D87D2D">
          <w:rPr>
            <w:rStyle w:val="DevConfigGray"/>
          </w:rPr>
          <w:delText xml:space="preserve"> password cisco</w:delText>
        </w:r>
      </w:del>
    </w:p>
    <w:p w14:paraId="1210F49C" w14:textId="32FDC82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4" w:author="Lizethe Pérez Fuertes" w:date="2021-05-10T10:20:00Z"/>
          <w:rStyle w:val="DevConfigGray"/>
        </w:rPr>
        <w:pPrChange w:id="2075" w:author="Lizethe Pérez Fuertes" w:date="2021-05-10T10:20:00Z">
          <w:pPr>
            <w:pStyle w:val="DevConfigs"/>
          </w:pPr>
        </w:pPrChange>
      </w:pPr>
      <w:del w:id="2076" w:author="Lizethe Pérez Fuertes" w:date="2021-05-10T10:20:00Z">
        <w:r w:rsidRPr="00A502AE" w:rsidDel="00D87D2D">
          <w:rPr>
            <w:rStyle w:val="DevConfigGray"/>
          </w:rPr>
          <w:delText xml:space="preserve"> logging synchronous</w:delText>
        </w:r>
      </w:del>
    </w:p>
    <w:p w14:paraId="2F84D18D" w14:textId="58E545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7" w:author="Lizethe Pérez Fuertes" w:date="2021-05-10T10:20:00Z"/>
          <w:rStyle w:val="DevConfigGray"/>
        </w:rPr>
        <w:pPrChange w:id="2078" w:author="Lizethe Pérez Fuertes" w:date="2021-05-10T10:20:00Z">
          <w:pPr>
            <w:pStyle w:val="DevConfigs"/>
          </w:pPr>
        </w:pPrChange>
      </w:pPr>
      <w:del w:id="2079" w:author="Lizethe Pérez Fuertes" w:date="2021-05-10T10:20:00Z">
        <w:r w:rsidRPr="00A502AE" w:rsidDel="00D87D2D">
          <w:rPr>
            <w:rStyle w:val="DevConfigGray"/>
          </w:rPr>
          <w:delText xml:space="preserve"> login</w:delText>
        </w:r>
      </w:del>
    </w:p>
    <w:p w14:paraId="1567CFA3" w14:textId="489640C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0" w:author="Lizethe Pérez Fuertes" w:date="2021-05-10T10:20:00Z"/>
          <w:rStyle w:val="DevConfigGray"/>
        </w:rPr>
        <w:pPrChange w:id="2081" w:author="Lizethe Pérez Fuertes" w:date="2021-05-10T10:20:00Z">
          <w:pPr>
            <w:pStyle w:val="DevConfigs"/>
          </w:pPr>
        </w:pPrChange>
      </w:pPr>
      <w:del w:id="2082" w:author="Lizethe Pérez Fuertes" w:date="2021-05-10T10:20:00Z">
        <w:r w:rsidRPr="00A502AE" w:rsidDel="00D87D2D">
          <w:rPr>
            <w:rStyle w:val="DevConfigGray"/>
          </w:rPr>
          <w:delText>line aux 0</w:delText>
        </w:r>
      </w:del>
    </w:p>
    <w:p w14:paraId="4A9569A5" w14:textId="594422C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3" w:author="Lizethe Pérez Fuertes" w:date="2021-05-10T10:20:00Z"/>
          <w:rStyle w:val="DevConfigGray"/>
        </w:rPr>
        <w:pPrChange w:id="2084" w:author="Lizethe Pérez Fuertes" w:date="2021-05-10T10:20:00Z">
          <w:pPr>
            <w:pStyle w:val="DevConfigs"/>
          </w:pPr>
        </w:pPrChange>
      </w:pPr>
      <w:del w:id="2085" w:author="Lizethe Pérez Fuertes" w:date="2021-05-10T10:20:00Z">
        <w:r w:rsidRPr="00A502AE" w:rsidDel="00D87D2D">
          <w:rPr>
            <w:rStyle w:val="DevConfigGray"/>
          </w:rPr>
          <w:delText>line 2</w:delText>
        </w:r>
      </w:del>
    </w:p>
    <w:p w14:paraId="6102B914" w14:textId="7553135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6" w:author="Lizethe Pérez Fuertes" w:date="2021-05-10T10:20:00Z"/>
          <w:rStyle w:val="DevConfigGray"/>
        </w:rPr>
        <w:pPrChange w:id="2087" w:author="Lizethe Pérez Fuertes" w:date="2021-05-10T10:20:00Z">
          <w:pPr>
            <w:pStyle w:val="DevConfigs"/>
          </w:pPr>
        </w:pPrChange>
      </w:pPr>
      <w:del w:id="2088" w:author="Lizethe Pérez Fuertes" w:date="2021-05-10T10:20:00Z">
        <w:r w:rsidRPr="00A502AE" w:rsidDel="00D87D2D">
          <w:rPr>
            <w:rStyle w:val="DevConfigGray"/>
          </w:rPr>
          <w:delText xml:space="preserve"> no activation-character</w:delText>
        </w:r>
      </w:del>
    </w:p>
    <w:p w14:paraId="408321D0" w14:textId="4E0D1BF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9" w:author="Lizethe Pérez Fuertes" w:date="2021-05-10T10:20:00Z"/>
          <w:rStyle w:val="DevConfigGray"/>
        </w:rPr>
        <w:pPrChange w:id="2090" w:author="Lizethe Pérez Fuertes" w:date="2021-05-10T10:20:00Z">
          <w:pPr>
            <w:pStyle w:val="DevConfigs"/>
          </w:pPr>
        </w:pPrChange>
      </w:pPr>
      <w:del w:id="2091" w:author="Lizethe Pérez Fuertes" w:date="2021-05-10T10:20:00Z">
        <w:r w:rsidRPr="00A502AE" w:rsidDel="00D87D2D">
          <w:rPr>
            <w:rStyle w:val="DevConfigGray"/>
          </w:rPr>
          <w:delText xml:space="preserve"> no exec</w:delText>
        </w:r>
      </w:del>
    </w:p>
    <w:p w14:paraId="01B4F179" w14:textId="290ED67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2" w:author="Lizethe Pérez Fuertes" w:date="2021-05-10T10:20:00Z"/>
          <w:rStyle w:val="DevConfigGray"/>
        </w:rPr>
        <w:pPrChange w:id="2093" w:author="Lizethe Pérez Fuertes" w:date="2021-05-10T10:20:00Z">
          <w:pPr>
            <w:pStyle w:val="DevConfigs"/>
          </w:pPr>
        </w:pPrChange>
      </w:pPr>
      <w:del w:id="2094" w:author="Lizethe Pérez Fuertes" w:date="2021-05-10T10:20:00Z">
        <w:r w:rsidRPr="00A502AE" w:rsidDel="00D87D2D">
          <w:rPr>
            <w:rStyle w:val="DevConfigGray"/>
          </w:rPr>
          <w:delText xml:space="preserve"> transport preferred none</w:delText>
        </w:r>
      </w:del>
    </w:p>
    <w:p w14:paraId="15A05852" w14:textId="3F161B9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5" w:author="Lizethe Pérez Fuertes" w:date="2021-05-10T10:20:00Z"/>
          <w:rStyle w:val="DevConfigGray"/>
        </w:rPr>
        <w:pPrChange w:id="2096" w:author="Lizethe Pérez Fuertes" w:date="2021-05-10T10:20:00Z">
          <w:pPr>
            <w:pStyle w:val="DevConfigs"/>
          </w:pPr>
        </w:pPrChange>
      </w:pPr>
      <w:del w:id="2097" w:author="Lizethe Pérez Fuertes" w:date="2021-05-10T10:20:00Z">
        <w:r w:rsidRPr="00A502AE" w:rsidDel="00D87D2D">
          <w:rPr>
            <w:rStyle w:val="DevConfigGray"/>
          </w:rPr>
          <w:delText xml:space="preserve"> transport input all</w:delText>
        </w:r>
      </w:del>
    </w:p>
    <w:p w14:paraId="4368FF75" w14:textId="54051CB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8" w:author="Lizethe Pérez Fuertes" w:date="2021-05-10T10:20:00Z"/>
          <w:rStyle w:val="DevConfigGray"/>
        </w:rPr>
        <w:pPrChange w:id="2099" w:author="Lizethe Pérez Fuertes" w:date="2021-05-10T10:20:00Z">
          <w:pPr>
            <w:pStyle w:val="DevConfigs"/>
          </w:pPr>
        </w:pPrChange>
      </w:pPr>
      <w:del w:id="2100" w:author="Lizethe Pérez Fuertes" w:date="2021-05-10T10:20:00Z">
        <w:r w:rsidRPr="00A502AE" w:rsidDel="00D87D2D">
          <w:rPr>
            <w:rStyle w:val="DevConfigGray"/>
          </w:rPr>
          <w:delText xml:space="preserve"> transport output pad telnet rlogin lapb-ta mop udptn v120 ssh</w:delText>
        </w:r>
      </w:del>
    </w:p>
    <w:p w14:paraId="2E1D08CB" w14:textId="667089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1" w:author="Lizethe Pérez Fuertes" w:date="2021-05-10T10:20:00Z"/>
          <w:rStyle w:val="DevConfigGray"/>
        </w:rPr>
        <w:pPrChange w:id="2102" w:author="Lizethe Pérez Fuertes" w:date="2021-05-10T10:20:00Z">
          <w:pPr>
            <w:pStyle w:val="DevConfigs"/>
          </w:pPr>
        </w:pPrChange>
      </w:pPr>
      <w:del w:id="2103" w:author="Lizethe Pérez Fuertes" w:date="2021-05-10T10:20:00Z">
        <w:r w:rsidRPr="00A502AE" w:rsidDel="00D87D2D">
          <w:rPr>
            <w:rStyle w:val="DevConfigGray"/>
          </w:rPr>
          <w:delText xml:space="preserve"> stopbits 1</w:delText>
        </w:r>
      </w:del>
    </w:p>
    <w:p w14:paraId="2AE70CB1" w14:textId="763FBA7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4" w:author="Lizethe Pérez Fuertes" w:date="2021-05-10T10:20:00Z"/>
          <w:rStyle w:val="DevConfigGray"/>
        </w:rPr>
        <w:pPrChange w:id="2105" w:author="Lizethe Pérez Fuertes" w:date="2021-05-10T10:20:00Z">
          <w:pPr>
            <w:pStyle w:val="DevConfigs"/>
          </w:pPr>
        </w:pPrChange>
      </w:pPr>
      <w:del w:id="2106" w:author="Lizethe Pérez Fuertes" w:date="2021-05-10T10:20:00Z">
        <w:r w:rsidRPr="00A502AE" w:rsidDel="00D87D2D">
          <w:rPr>
            <w:rStyle w:val="DevConfigGray"/>
          </w:rPr>
          <w:delText>line vty 0 4</w:delText>
        </w:r>
      </w:del>
    </w:p>
    <w:p w14:paraId="7CDEBDEF" w14:textId="463B24F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7" w:author="Lizethe Pérez Fuertes" w:date="2021-05-10T10:20:00Z"/>
          <w:rStyle w:val="DevConfigGray"/>
        </w:rPr>
        <w:pPrChange w:id="2108" w:author="Lizethe Pérez Fuertes" w:date="2021-05-10T10:20:00Z">
          <w:pPr>
            <w:pStyle w:val="DevConfigs"/>
          </w:pPr>
        </w:pPrChange>
      </w:pPr>
      <w:del w:id="2109" w:author="Lizethe Pérez Fuertes" w:date="2021-05-10T10:20:00Z">
        <w:r w:rsidRPr="00A502AE" w:rsidDel="00D87D2D">
          <w:rPr>
            <w:rStyle w:val="DevConfigGray"/>
          </w:rPr>
          <w:delText xml:space="preserve"> password cisco</w:delText>
        </w:r>
      </w:del>
    </w:p>
    <w:p w14:paraId="08297FA6" w14:textId="1951529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0" w:author="Lizethe Pérez Fuertes" w:date="2021-05-10T10:20:00Z"/>
          <w:rStyle w:val="DevConfigGray"/>
        </w:rPr>
        <w:pPrChange w:id="2111" w:author="Lizethe Pérez Fuertes" w:date="2021-05-10T10:20:00Z">
          <w:pPr>
            <w:pStyle w:val="DevConfigs"/>
          </w:pPr>
        </w:pPrChange>
      </w:pPr>
      <w:del w:id="2112" w:author="Lizethe Pérez Fuertes" w:date="2021-05-10T10:20:00Z">
        <w:r w:rsidRPr="00A502AE" w:rsidDel="00D87D2D">
          <w:rPr>
            <w:rStyle w:val="DevConfigGray"/>
          </w:rPr>
          <w:delText>login</w:delText>
        </w:r>
      </w:del>
    </w:p>
    <w:p w14:paraId="3B12C6AA" w14:textId="7A94D0A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3" w:author="Lizethe Pérez Fuertes" w:date="2021-05-10T10:20:00Z"/>
          <w:rStyle w:val="DevConfigGray"/>
        </w:rPr>
        <w:pPrChange w:id="2114" w:author="Lizethe Pérez Fuertes" w:date="2021-05-10T10:20:00Z">
          <w:pPr>
            <w:pStyle w:val="DevConfigs"/>
          </w:pPr>
        </w:pPrChange>
      </w:pPr>
      <w:del w:id="2115" w:author="Lizethe Pérez Fuertes" w:date="2021-05-10T10:20:00Z">
        <w:r w:rsidRPr="00A502AE" w:rsidDel="00D87D2D">
          <w:rPr>
            <w:rStyle w:val="DevConfigGray"/>
          </w:rPr>
          <w:delText xml:space="preserve"> transport input all</w:delText>
        </w:r>
      </w:del>
    </w:p>
    <w:p w14:paraId="5A5C4CE9" w14:textId="7D4EF4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6" w:author="Lizethe Pérez Fuertes" w:date="2021-05-10T10:20:00Z"/>
          <w:rStyle w:val="DevConfigGray"/>
        </w:rPr>
        <w:pPrChange w:id="2117" w:author="Lizethe Pérez Fuertes" w:date="2021-05-10T10:20:00Z">
          <w:pPr>
            <w:pStyle w:val="DevConfigs"/>
          </w:pPr>
        </w:pPrChange>
      </w:pPr>
      <w:del w:id="2118" w:author="Lizethe Pérez Fuertes" w:date="2021-05-10T10:20:00Z">
        <w:r w:rsidRPr="00A502AE" w:rsidDel="00D87D2D">
          <w:rPr>
            <w:rStyle w:val="DevConfigGray"/>
          </w:rPr>
          <w:delText>!</w:delText>
        </w:r>
      </w:del>
    </w:p>
    <w:p w14:paraId="21FF68BA" w14:textId="7953D3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9" w:author="Lizethe Pérez Fuertes" w:date="2021-05-10T10:20:00Z"/>
          <w:rStyle w:val="DevConfigGray"/>
        </w:rPr>
        <w:pPrChange w:id="2120" w:author="Lizethe Pérez Fuertes" w:date="2021-05-10T10:20:00Z">
          <w:pPr>
            <w:pStyle w:val="DevConfigs"/>
          </w:pPr>
        </w:pPrChange>
      </w:pPr>
      <w:del w:id="2121" w:author="Lizethe Pérez Fuertes" w:date="2021-05-10T10:20:00Z">
        <w:r w:rsidRPr="00A502AE" w:rsidDel="00D87D2D">
          <w:rPr>
            <w:rStyle w:val="DevConfigGray"/>
          </w:rPr>
          <w:delText>scheduler allocate 20000 1000</w:delText>
        </w:r>
      </w:del>
    </w:p>
    <w:p w14:paraId="5E61787E" w14:textId="52C0E64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2" w:author="Lizethe Pérez Fuertes" w:date="2021-05-10T10:20:00Z"/>
          <w:rStyle w:val="DevConfigGray"/>
        </w:rPr>
        <w:pPrChange w:id="2123" w:author="Lizethe Pérez Fuertes" w:date="2021-05-10T10:20:00Z">
          <w:pPr>
            <w:pStyle w:val="DevConfigs"/>
          </w:pPr>
        </w:pPrChange>
      </w:pPr>
      <w:del w:id="2124" w:author="Lizethe Pérez Fuertes" w:date="2021-05-10T10:20:00Z">
        <w:r w:rsidRPr="00A502AE" w:rsidDel="00D87D2D">
          <w:rPr>
            <w:rStyle w:val="DevConfigGray"/>
          </w:rPr>
          <w:delText>!</w:delText>
        </w:r>
      </w:del>
    </w:p>
    <w:p w14:paraId="5C585A34" w14:textId="4D502D61" w:rsidR="005E1877" w:rsidRPr="00EC44E8"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DevConfigGray"/>
        </w:rPr>
        <w:pPrChange w:id="2125" w:author="Lizethe Pérez Fuertes" w:date="2021-05-10T10:20:00Z">
          <w:pPr>
            <w:pStyle w:val="DevConfigs"/>
          </w:pPr>
        </w:pPrChange>
      </w:pPr>
      <w:del w:id="2126" w:author="Lizethe Pérez Fuertes" w:date="2021-05-10T10:20:00Z">
        <w:r w:rsidRPr="00A502AE" w:rsidDel="00D87D2D">
          <w:rPr>
            <w:rStyle w:val="DevConfigGray"/>
          </w:rPr>
          <w:delText>end</w:delText>
        </w:r>
      </w:del>
    </w:p>
    <w:sectPr w:rsidR="005E1877" w:rsidRPr="00EC44E8" w:rsidSect="00CB5120">
      <w:headerReference w:type="default" r:id="rId10"/>
      <w:footerReference w:type="default" r:id="rId11"/>
      <w:headerReference w:type="first" r:id="rId12"/>
      <w:footerReference w:type="first" r:id="rId13"/>
      <w:pgSz w:w="12240" w:h="15840" w:code="1"/>
      <w:pgMar w:top="1440" w:right="1080" w:bottom="851" w:left="1080" w:header="720" w:footer="720" w:gutter="0"/>
      <w:cols w:space="720"/>
      <w:titlePg/>
      <w:docGrid w:linePitch="360"/>
      <w:sectPrChange w:id="2127" w:author="Lizethe Pérez Fuertes" w:date="2021-05-10T10:00:00Z">
        <w:sectPr w:rsidR="005E1877" w:rsidRPr="00EC44E8" w:rsidSect="00CB5120">
          <w:pgMar w:top="1440" w:right="1080" w:bottom="1440" w:left="108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2C22D" w14:textId="77777777" w:rsidR="00054AFF" w:rsidRDefault="00054AFF" w:rsidP="0090659A">
      <w:pPr>
        <w:spacing w:after="0" w:line="240" w:lineRule="auto"/>
      </w:pPr>
      <w:r>
        <w:separator/>
      </w:r>
    </w:p>
    <w:p w14:paraId="6B500F56" w14:textId="77777777" w:rsidR="00054AFF" w:rsidRDefault="00054AFF"/>
    <w:p w14:paraId="79695205" w14:textId="77777777" w:rsidR="00054AFF" w:rsidRDefault="00054AFF"/>
    <w:p w14:paraId="587C8CB7" w14:textId="77777777" w:rsidR="00054AFF" w:rsidRDefault="00054AFF"/>
    <w:p w14:paraId="3D2F2EE8" w14:textId="77777777" w:rsidR="00054AFF" w:rsidRDefault="00054AFF"/>
  </w:endnote>
  <w:endnote w:type="continuationSeparator" w:id="0">
    <w:p w14:paraId="3F9086E3" w14:textId="77777777" w:rsidR="00054AFF" w:rsidRDefault="00054AFF" w:rsidP="0090659A">
      <w:pPr>
        <w:spacing w:after="0" w:line="240" w:lineRule="auto"/>
      </w:pPr>
      <w:r>
        <w:continuationSeparator/>
      </w:r>
    </w:p>
    <w:p w14:paraId="26939945" w14:textId="77777777" w:rsidR="00054AFF" w:rsidRDefault="00054AFF"/>
    <w:p w14:paraId="076BA7A3" w14:textId="77777777" w:rsidR="00054AFF" w:rsidRDefault="00054AFF"/>
    <w:p w14:paraId="480ADB33" w14:textId="77777777" w:rsidR="00054AFF" w:rsidRDefault="00054AFF"/>
    <w:p w14:paraId="63881C33" w14:textId="77777777" w:rsidR="00054AFF" w:rsidRDefault="00054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3DAA6256" w:rsidR="00CB5120" w:rsidRPr="0090659A" w:rsidRDefault="00CB5120" w:rsidP="008C4307">
    <w:pPr>
      <w:pStyle w:val="Piedepgina"/>
      <w:rPr>
        <w:szCs w:val="16"/>
      </w:rPr>
    </w:pPr>
    <w:r w:rsidRPr="002A244B">
      <w:t xml:space="preserve">© </w:t>
    </w:r>
    <w:r>
      <w:fldChar w:fldCharType="begin"/>
    </w:r>
    <w:r>
      <w:instrText xml:space="preserve"> DATE  \@ "yyyy"  \* MERGEFORMAT </w:instrText>
    </w:r>
    <w:r>
      <w:fldChar w:fldCharType="separate"/>
    </w:r>
    <w:r w:rsidR="00640541">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5823777C" w:rsidR="00CB5120" w:rsidRPr="0090659A" w:rsidRDefault="00CB5120" w:rsidP="008C4307">
    <w:pPr>
      <w:pStyle w:val="Piedepgina"/>
      <w:rPr>
        <w:szCs w:val="16"/>
      </w:rPr>
    </w:pPr>
    <w:r>
      <w:t xml:space="preserve">© </w:t>
    </w:r>
    <w:r>
      <w:fldChar w:fldCharType="begin"/>
    </w:r>
    <w:r>
      <w:instrText xml:space="preserve"> DATE  \@ "yyyy"  \* MERGEFORMAT </w:instrText>
    </w:r>
    <w:r>
      <w:fldChar w:fldCharType="separate"/>
    </w:r>
    <w:r w:rsidR="00640541">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727A8" w14:textId="77777777" w:rsidR="00054AFF" w:rsidRDefault="00054AFF" w:rsidP="0090659A">
      <w:pPr>
        <w:spacing w:after="0" w:line="240" w:lineRule="auto"/>
      </w:pPr>
      <w:r>
        <w:separator/>
      </w:r>
    </w:p>
    <w:p w14:paraId="63393551" w14:textId="77777777" w:rsidR="00054AFF" w:rsidRDefault="00054AFF"/>
    <w:p w14:paraId="24BF43BD" w14:textId="77777777" w:rsidR="00054AFF" w:rsidRDefault="00054AFF"/>
    <w:p w14:paraId="58965EEF" w14:textId="77777777" w:rsidR="00054AFF" w:rsidRDefault="00054AFF"/>
    <w:p w14:paraId="1BC4D649" w14:textId="77777777" w:rsidR="00054AFF" w:rsidRDefault="00054AFF"/>
  </w:footnote>
  <w:footnote w:type="continuationSeparator" w:id="0">
    <w:p w14:paraId="40E0EA27" w14:textId="77777777" w:rsidR="00054AFF" w:rsidRDefault="00054AFF" w:rsidP="0090659A">
      <w:pPr>
        <w:spacing w:after="0" w:line="240" w:lineRule="auto"/>
      </w:pPr>
      <w:r>
        <w:continuationSeparator/>
      </w:r>
    </w:p>
    <w:p w14:paraId="0F839E22" w14:textId="77777777" w:rsidR="00054AFF" w:rsidRDefault="00054AFF"/>
    <w:p w14:paraId="47562829" w14:textId="77777777" w:rsidR="00054AFF" w:rsidRDefault="00054AFF"/>
    <w:p w14:paraId="4F4F945F" w14:textId="77777777" w:rsidR="00054AFF" w:rsidRDefault="00054AFF"/>
    <w:p w14:paraId="3AFBD46F" w14:textId="77777777" w:rsidR="00054AFF" w:rsidRDefault="00054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CB5120" w:rsidRDefault="00CB5120"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CB5120" w:rsidRDefault="00CB5120">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abstractNum w:abstractNumId="7"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8"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2E4"/>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54AFF"/>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0B16"/>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054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0E54"/>
    <w:rsid w:val="00814BAA"/>
    <w:rsid w:val="00824295"/>
    <w:rsid w:val="008313F3"/>
    <w:rsid w:val="008405BB"/>
    <w:rsid w:val="00841AA7"/>
    <w:rsid w:val="00841E8D"/>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3F5E"/>
    <w:rsid w:val="00A0412D"/>
    <w:rsid w:val="00A111A7"/>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0A29"/>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5120"/>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2359"/>
    <w:rsid w:val="00D84BDA"/>
    <w:rsid w:val="00D8622D"/>
    <w:rsid w:val="00D876A8"/>
    <w:rsid w:val="00D87D2D"/>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576"/>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079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 w:type="character" w:customStyle="1" w:styleId="y2iqfc">
    <w:name w:val="y2iqfc"/>
    <w:basedOn w:val="Fuentedeprrafopredeter"/>
    <w:rsid w:val="00D82359"/>
  </w:style>
  <w:style w:type="table" w:customStyle="1" w:styleId="TableNormal">
    <w:name w:val="Table Normal"/>
    <w:uiPriority w:val="2"/>
    <w:semiHidden/>
    <w:unhideWhenUsed/>
    <w:qFormat/>
    <w:rsid w:val="00CB5120"/>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810E54"/>
    <w:pPr>
      <w:spacing w:before="100" w:beforeAutospacing="1" w:after="100" w:afterAutospacing="1" w:line="240" w:lineRule="auto"/>
    </w:pPr>
    <w:rPr>
      <w:rFonts w:ascii="Times New Roman" w:eastAsia="Times New Roman"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77285">
      <w:bodyDiv w:val="1"/>
      <w:marLeft w:val="0"/>
      <w:marRight w:val="0"/>
      <w:marTop w:val="0"/>
      <w:marBottom w:val="0"/>
      <w:divBdr>
        <w:top w:val="none" w:sz="0" w:space="0" w:color="auto"/>
        <w:left w:val="none" w:sz="0" w:space="0" w:color="auto"/>
        <w:bottom w:val="none" w:sz="0" w:space="0" w:color="auto"/>
        <w:right w:val="none" w:sz="0" w:space="0" w:color="auto"/>
      </w:divBdr>
    </w:div>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078209446">
      <w:bodyDiv w:val="1"/>
      <w:marLeft w:val="0"/>
      <w:marRight w:val="0"/>
      <w:marTop w:val="0"/>
      <w:marBottom w:val="0"/>
      <w:divBdr>
        <w:top w:val="none" w:sz="0" w:space="0" w:color="auto"/>
        <w:left w:val="none" w:sz="0" w:space="0" w:color="auto"/>
        <w:bottom w:val="none" w:sz="0" w:space="0" w:color="auto"/>
        <w:right w:val="none" w:sz="0" w:space="0" w:color="auto"/>
      </w:divBdr>
      <w:divsChild>
        <w:div w:id="169391729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5474</Words>
  <Characters>30113</Characters>
  <Application>Microsoft Office Word</Application>
  <DocSecurity>0</DocSecurity>
  <Lines>250</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2021-05-10T15:21:00Z</dcterms:created>
  <dcterms:modified xsi:type="dcterms:W3CDTF">2021-05-10T15:38:00Z</dcterms:modified>
</cp:coreProperties>
</file>